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A012" w14:textId="6519B4D6" w:rsidR="00EA02A3" w:rsidRPr="001843E9" w:rsidRDefault="00DC65DA" w:rsidP="00EA02A3">
      <w:pPr>
        <w:pStyle w:val="Heading1"/>
        <w:framePr w:hSpace="0" w:wrap="auto" w:vAnchor="margin" w:hAnchor="text" w:xAlign="left" w:yAlign="inline"/>
        <w:ind w:right="-612"/>
        <w:jc w:val="both"/>
        <w:rPr>
          <w:b w:val="0"/>
          <w:sz w:val="22"/>
          <w:szCs w:val="22"/>
        </w:rPr>
      </w:pPr>
      <w:r w:rsidRPr="001843E9">
        <w:rPr>
          <w:sz w:val="22"/>
          <w:szCs w:val="22"/>
        </w:rPr>
        <w:t>BHAGYASHRI R DODDAMANI</w:t>
      </w:r>
      <w:r w:rsidR="00EA02A3" w:rsidRPr="001843E9">
        <w:rPr>
          <w:sz w:val="22"/>
          <w:szCs w:val="22"/>
        </w:rPr>
        <w:tab/>
      </w:r>
      <w:r w:rsidR="00EA02A3" w:rsidRPr="001843E9">
        <w:rPr>
          <w:sz w:val="22"/>
          <w:szCs w:val="22"/>
        </w:rPr>
        <w:tab/>
        <w:t xml:space="preserve">             </w:t>
      </w:r>
      <w:r w:rsidR="006A74A8" w:rsidRPr="001843E9">
        <w:rPr>
          <w:sz w:val="22"/>
          <w:szCs w:val="22"/>
        </w:rPr>
        <w:t xml:space="preserve">  </w:t>
      </w:r>
      <w:r w:rsidR="00E33DE4" w:rsidRPr="001843E9">
        <w:rPr>
          <w:sz w:val="22"/>
          <w:szCs w:val="22"/>
        </w:rPr>
        <w:tab/>
      </w:r>
      <w:r w:rsidR="00EA02A3" w:rsidRPr="001843E9">
        <w:rPr>
          <w:sz w:val="22"/>
          <w:szCs w:val="22"/>
        </w:rPr>
        <w:t xml:space="preserve">Email ID: </w:t>
      </w:r>
      <w:r w:rsidR="001843E9" w:rsidRPr="001843E9">
        <w:rPr>
          <w:b w:val="0"/>
          <w:sz w:val="22"/>
          <w:szCs w:val="22"/>
        </w:rPr>
        <w:t>bhagya1.doddamani</w:t>
      </w:r>
      <w:r w:rsidR="00EA02A3" w:rsidRPr="001843E9">
        <w:rPr>
          <w:b w:val="0"/>
          <w:sz w:val="22"/>
          <w:szCs w:val="22"/>
        </w:rPr>
        <w:t>@gmail.com</w:t>
      </w:r>
      <w:r w:rsidR="00EA02A3" w:rsidRPr="001843E9">
        <w:rPr>
          <w:sz w:val="22"/>
          <w:szCs w:val="22"/>
        </w:rPr>
        <w:t xml:space="preserve">     </w:t>
      </w:r>
    </w:p>
    <w:p w14:paraId="2D139A73" w14:textId="233EF64D" w:rsidR="00EA02A3" w:rsidRPr="001843E9" w:rsidRDefault="00EA02A3" w:rsidP="006A74A8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 w:rsidRPr="001843E9">
        <w:rPr>
          <w:rFonts w:ascii="Times New Roman" w:eastAsia="Times New Roman" w:hAnsi="Times New Roman"/>
          <w:b/>
          <w:color w:val="000000"/>
        </w:rPr>
        <w:tab/>
      </w:r>
      <w:r w:rsidRPr="001843E9">
        <w:rPr>
          <w:rFonts w:ascii="Times New Roman" w:eastAsia="Times New Roman" w:hAnsi="Times New Roman"/>
          <w:b/>
          <w:color w:val="000000"/>
        </w:rPr>
        <w:tab/>
      </w:r>
      <w:r w:rsidRPr="001843E9">
        <w:rPr>
          <w:rFonts w:ascii="Times New Roman" w:eastAsia="Times New Roman" w:hAnsi="Times New Roman"/>
          <w:b/>
          <w:color w:val="000000"/>
        </w:rPr>
        <w:tab/>
      </w:r>
      <w:r w:rsidRPr="001843E9">
        <w:rPr>
          <w:rFonts w:ascii="Times New Roman" w:eastAsia="Times New Roman" w:hAnsi="Times New Roman"/>
          <w:b/>
          <w:color w:val="000000"/>
        </w:rPr>
        <w:tab/>
      </w:r>
      <w:r w:rsidRPr="001843E9">
        <w:rPr>
          <w:rFonts w:ascii="Times New Roman" w:eastAsia="Times New Roman" w:hAnsi="Times New Roman"/>
          <w:b/>
          <w:color w:val="000000"/>
        </w:rPr>
        <w:tab/>
        <w:t xml:space="preserve">         </w:t>
      </w:r>
      <w:r w:rsidRPr="001843E9">
        <w:rPr>
          <w:rFonts w:ascii="Times New Roman" w:eastAsia="Times New Roman" w:hAnsi="Times New Roman"/>
          <w:b/>
          <w:color w:val="000000"/>
        </w:rPr>
        <w:tab/>
      </w:r>
      <w:r w:rsidRPr="001843E9">
        <w:rPr>
          <w:rFonts w:ascii="Times New Roman" w:eastAsia="Times New Roman" w:hAnsi="Times New Roman"/>
          <w:b/>
          <w:color w:val="000000"/>
        </w:rPr>
        <w:tab/>
      </w:r>
      <w:r w:rsidRPr="001843E9">
        <w:rPr>
          <w:rFonts w:ascii="Times New Roman" w:eastAsia="Times New Roman" w:hAnsi="Times New Roman"/>
          <w:b/>
          <w:color w:val="000000"/>
        </w:rPr>
        <w:tab/>
        <w:t>Phone no.:</w:t>
      </w:r>
      <w:r w:rsidRPr="001843E9">
        <w:rPr>
          <w:rFonts w:ascii="Times New Roman" w:eastAsia="Times New Roman" w:hAnsi="Times New Roman"/>
          <w:color w:val="000000"/>
        </w:rPr>
        <w:t xml:space="preserve"> +91-</w:t>
      </w:r>
      <w:r w:rsidR="00DC65DA" w:rsidRPr="001843E9">
        <w:rPr>
          <w:rFonts w:ascii="Times New Roman" w:eastAsia="Times New Roman" w:hAnsi="Times New Roman"/>
          <w:color w:val="000000"/>
        </w:rPr>
        <w:t>8746858383</w:t>
      </w:r>
    </w:p>
    <w:p w14:paraId="3546E8D4" w14:textId="77777777" w:rsidR="006A74A8" w:rsidRPr="001843E9" w:rsidRDefault="006A74A8" w:rsidP="006A74A8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6418E61F" w14:textId="4ABDCBD8" w:rsidR="00EA02A3" w:rsidRPr="001843E9" w:rsidRDefault="00EA02A3" w:rsidP="004D639E">
      <w:pPr>
        <w:shd w:val="clear" w:color="auto" w:fill="F2F2F2"/>
        <w:tabs>
          <w:tab w:val="right" w:pos="9747"/>
        </w:tabs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1843E9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74692" wp14:editId="4A977E5C">
                <wp:simplePos x="0" y="0"/>
                <wp:positionH relativeFrom="column">
                  <wp:posOffset>8255</wp:posOffset>
                </wp:positionH>
                <wp:positionV relativeFrom="paragraph">
                  <wp:posOffset>200660</wp:posOffset>
                </wp:positionV>
                <wp:extent cx="6250305" cy="0"/>
                <wp:effectExtent l="8255" t="12065" r="8890" b="69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0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06E9E" id="Straight Arrow Connector 5" o:spid="_x0000_s1026" type="#_x0000_t32" style="position:absolute;margin-left:.65pt;margin-top:15.8pt;width:492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"/>
            </w:pict>
          </mc:Fallback>
        </mc:AlternateContent>
      </w:r>
      <w:r w:rsidRPr="001843E9">
        <w:rPr>
          <w:rFonts w:ascii="Times New Roman" w:hAnsi="Times New Roman"/>
          <w:b/>
        </w:rPr>
        <w:t xml:space="preserve"> </w:t>
      </w:r>
      <w:r w:rsidRPr="001843E9">
        <w:rPr>
          <w:rFonts w:ascii="Times New Roman" w:hAnsi="Times New Roman"/>
          <w:b/>
          <w:sz w:val="20"/>
          <w:szCs w:val="20"/>
        </w:rPr>
        <w:t>Experience Summary:</w:t>
      </w:r>
      <w:r w:rsidR="004D639E" w:rsidRPr="001843E9">
        <w:rPr>
          <w:rFonts w:ascii="Times New Roman" w:hAnsi="Times New Roman"/>
          <w:b/>
          <w:sz w:val="20"/>
          <w:szCs w:val="20"/>
        </w:rPr>
        <w:tab/>
      </w:r>
    </w:p>
    <w:p w14:paraId="2A4123E1" w14:textId="6EC126E0" w:rsidR="00EA02A3" w:rsidRPr="001843E9" w:rsidRDefault="00DC65DA" w:rsidP="00EA02A3">
      <w:pPr>
        <w:numPr>
          <w:ilvl w:val="0"/>
          <w:numId w:val="2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>One</w:t>
      </w:r>
      <w:r w:rsidR="00EA02A3" w:rsidRPr="001843E9">
        <w:rPr>
          <w:rFonts w:ascii="Times New Roman" w:hAnsi="Times New Roman"/>
          <w:sz w:val="20"/>
          <w:szCs w:val="20"/>
        </w:rPr>
        <w:t xml:space="preserve"> year of </w:t>
      </w:r>
      <w:r w:rsidRPr="001843E9">
        <w:rPr>
          <w:rFonts w:ascii="Times New Roman" w:hAnsi="Times New Roman"/>
          <w:sz w:val="20"/>
          <w:szCs w:val="20"/>
        </w:rPr>
        <w:t>teaching</w:t>
      </w:r>
      <w:r w:rsidR="00EA02A3" w:rsidRPr="001843E9">
        <w:rPr>
          <w:rFonts w:ascii="Times New Roman" w:hAnsi="Times New Roman"/>
          <w:sz w:val="20"/>
          <w:szCs w:val="20"/>
        </w:rPr>
        <w:t xml:space="preserve"> professional experience with proficient in </w:t>
      </w:r>
      <w:r w:rsidRPr="001843E9">
        <w:rPr>
          <w:rFonts w:ascii="Times New Roman" w:hAnsi="Times New Roman"/>
          <w:sz w:val="20"/>
          <w:szCs w:val="20"/>
        </w:rPr>
        <w:t>mathematics.</w:t>
      </w:r>
    </w:p>
    <w:p w14:paraId="4597C70D" w14:textId="2D01B284" w:rsidR="00EA02A3" w:rsidRPr="001843E9" w:rsidRDefault="00EA02A3" w:rsidP="00EA02A3">
      <w:pPr>
        <w:numPr>
          <w:ilvl w:val="0"/>
          <w:numId w:val="2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>Worked in</w:t>
      </w:r>
      <w:r w:rsidRPr="001843E9">
        <w:rPr>
          <w:rFonts w:ascii="Times New Roman" w:hAnsi="Times New Roman"/>
          <w:b/>
          <w:sz w:val="20"/>
          <w:szCs w:val="20"/>
        </w:rPr>
        <w:t xml:space="preserve"> </w:t>
      </w:r>
      <w:r w:rsidR="00DC65DA" w:rsidRPr="001843E9">
        <w:rPr>
          <w:rFonts w:ascii="Times New Roman" w:hAnsi="Times New Roman"/>
          <w:sz w:val="20"/>
          <w:szCs w:val="20"/>
        </w:rPr>
        <w:t>J. T college</w:t>
      </w:r>
      <w:r w:rsidRPr="001843E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DC65DA" w:rsidRPr="001843E9">
        <w:rPr>
          <w:rFonts w:ascii="Times New Roman" w:hAnsi="Times New Roman"/>
          <w:sz w:val="20"/>
          <w:szCs w:val="20"/>
        </w:rPr>
        <w:t>Gadag</w:t>
      </w:r>
      <w:proofErr w:type="spellEnd"/>
      <w:r w:rsidRPr="001843E9">
        <w:rPr>
          <w:rFonts w:ascii="Times New Roman" w:hAnsi="Times New Roman"/>
          <w:sz w:val="20"/>
          <w:szCs w:val="20"/>
        </w:rPr>
        <w:t xml:space="preserve"> from </w:t>
      </w:r>
      <w:proofErr w:type="spellStart"/>
      <w:r w:rsidR="00DC65DA" w:rsidRPr="001843E9">
        <w:rPr>
          <w:rFonts w:ascii="Times New Roman" w:hAnsi="Times New Roman"/>
          <w:sz w:val="20"/>
          <w:szCs w:val="20"/>
        </w:rPr>
        <w:t>Septmber</w:t>
      </w:r>
      <w:proofErr w:type="spellEnd"/>
      <w:r w:rsidRPr="001843E9">
        <w:rPr>
          <w:rFonts w:ascii="Times New Roman" w:hAnsi="Times New Roman"/>
          <w:sz w:val="20"/>
          <w:szCs w:val="20"/>
        </w:rPr>
        <w:t xml:space="preserve"> 201</w:t>
      </w:r>
      <w:r w:rsidR="00DC65DA" w:rsidRPr="001843E9">
        <w:rPr>
          <w:rFonts w:ascii="Times New Roman" w:hAnsi="Times New Roman"/>
          <w:sz w:val="20"/>
          <w:szCs w:val="20"/>
        </w:rPr>
        <w:t>6</w:t>
      </w:r>
      <w:r w:rsidRPr="001843E9">
        <w:rPr>
          <w:rFonts w:ascii="Times New Roman" w:hAnsi="Times New Roman"/>
          <w:sz w:val="20"/>
          <w:szCs w:val="20"/>
        </w:rPr>
        <w:t xml:space="preserve"> to </w:t>
      </w:r>
      <w:r w:rsidR="00DC65DA" w:rsidRPr="001843E9">
        <w:rPr>
          <w:rFonts w:ascii="Times New Roman" w:hAnsi="Times New Roman"/>
          <w:sz w:val="20"/>
          <w:szCs w:val="20"/>
        </w:rPr>
        <w:t>June</w:t>
      </w:r>
      <w:r w:rsidRPr="001843E9">
        <w:rPr>
          <w:rFonts w:ascii="Times New Roman" w:hAnsi="Times New Roman"/>
          <w:sz w:val="20"/>
          <w:szCs w:val="20"/>
        </w:rPr>
        <w:t xml:space="preserve"> 201</w:t>
      </w:r>
      <w:r w:rsidR="00DC65DA" w:rsidRPr="001843E9">
        <w:rPr>
          <w:rFonts w:ascii="Times New Roman" w:hAnsi="Times New Roman"/>
          <w:sz w:val="20"/>
          <w:szCs w:val="20"/>
        </w:rPr>
        <w:t>7</w:t>
      </w:r>
      <w:r w:rsidRPr="001843E9">
        <w:rPr>
          <w:rFonts w:ascii="Times New Roman" w:hAnsi="Times New Roman"/>
          <w:sz w:val="20"/>
          <w:szCs w:val="20"/>
        </w:rPr>
        <w:t xml:space="preserve"> as a </w:t>
      </w:r>
      <w:r w:rsidR="00DC65DA" w:rsidRPr="001843E9">
        <w:rPr>
          <w:rFonts w:ascii="Times New Roman" w:hAnsi="Times New Roman"/>
          <w:sz w:val="20"/>
          <w:szCs w:val="20"/>
        </w:rPr>
        <w:t>lecturer</w:t>
      </w:r>
      <w:r w:rsidRPr="001843E9">
        <w:rPr>
          <w:rFonts w:ascii="Times New Roman" w:hAnsi="Times New Roman"/>
          <w:sz w:val="20"/>
          <w:szCs w:val="20"/>
        </w:rPr>
        <w:t xml:space="preserve"> for </w:t>
      </w:r>
      <w:proofErr w:type="spellStart"/>
      <w:proofErr w:type="gramStart"/>
      <w:r w:rsidR="00DC65DA" w:rsidRPr="001843E9">
        <w:rPr>
          <w:rFonts w:ascii="Times New Roman" w:hAnsi="Times New Roman"/>
          <w:bCs/>
          <w:sz w:val="20"/>
          <w:szCs w:val="20"/>
        </w:rPr>
        <w:t>M.Sc</w:t>
      </w:r>
      <w:proofErr w:type="spellEnd"/>
      <w:proofErr w:type="gramEnd"/>
      <w:r w:rsidR="00DC65DA" w:rsidRPr="001843E9">
        <w:rPr>
          <w:rFonts w:ascii="Times New Roman" w:hAnsi="Times New Roman"/>
          <w:bCs/>
          <w:sz w:val="20"/>
          <w:szCs w:val="20"/>
        </w:rPr>
        <w:t xml:space="preserve"> mathematics department</w:t>
      </w:r>
      <w:r w:rsidRPr="001843E9">
        <w:rPr>
          <w:rFonts w:ascii="Times New Roman" w:hAnsi="Times New Roman"/>
          <w:sz w:val="20"/>
          <w:szCs w:val="20"/>
        </w:rPr>
        <w:t>.</w:t>
      </w:r>
    </w:p>
    <w:p w14:paraId="6ABC0ABF" w14:textId="0CE3F881" w:rsidR="00EA02A3" w:rsidRPr="001843E9" w:rsidRDefault="00EA02A3" w:rsidP="00EA02A3">
      <w:pPr>
        <w:numPr>
          <w:ilvl w:val="0"/>
          <w:numId w:val="2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 xml:space="preserve">Worked in </w:t>
      </w:r>
      <w:r w:rsidR="00DC65DA" w:rsidRPr="001843E9">
        <w:rPr>
          <w:rFonts w:ascii="Times New Roman" w:hAnsi="Times New Roman"/>
          <w:sz w:val="20"/>
          <w:szCs w:val="20"/>
        </w:rPr>
        <w:t>K. C. D college</w:t>
      </w:r>
      <w:r w:rsidRPr="001843E9">
        <w:rPr>
          <w:rFonts w:ascii="Times New Roman" w:hAnsi="Times New Roman"/>
          <w:sz w:val="20"/>
          <w:szCs w:val="20"/>
        </w:rPr>
        <w:t xml:space="preserve">, </w:t>
      </w:r>
      <w:r w:rsidR="00DC65DA" w:rsidRPr="001843E9">
        <w:rPr>
          <w:rFonts w:ascii="Times New Roman" w:hAnsi="Times New Roman"/>
          <w:sz w:val="20"/>
          <w:szCs w:val="20"/>
        </w:rPr>
        <w:t>Dharwad</w:t>
      </w:r>
      <w:r w:rsidRPr="001843E9">
        <w:rPr>
          <w:rFonts w:ascii="Times New Roman" w:hAnsi="Times New Roman"/>
          <w:sz w:val="20"/>
          <w:szCs w:val="20"/>
        </w:rPr>
        <w:t xml:space="preserve"> from </w:t>
      </w:r>
      <w:r w:rsidR="00DC65DA" w:rsidRPr="001843E9">
        <w:rPr>
          <w:rFonts w:ascii="Times New Roman" w:hAnsi="Times New Roman"/>
          <w:sz w:val="20"/>
          <w:szCs w:val="20"/>
        </w:rPr>
        <w:t>July</w:t>
      </w:r>
      <w:r w:rsidRPr="001843E9">
        <w:rPr>
          <w:rFonts w:ascii="Times New Roman" w:hAnsi="Times New Roman"/>
          <w:sz w:val="20"/>
          <w:szCs w:val="20"/>
        </w:rPr>
        <w:t xml:space="preserve"> 201</w:t>
      </w:r>
      <w:r w:rsidR="00DC65DA" w:rsidRPr="001843E9">
        <w:rPr>
          <w:rFonts w:ascii="Times New Roman" w:hAnsi="Times New Roman"/>
          <w:sz w:val="20"/>
          <w:szCs w:val="20"/>
        </w:rPr>
        <w:t>8</w:t>
      </w:r>
      <w:r w:rsidRPr="001843E9">
        <w:rPr>
          <w:rFonts w:ascii="Times New Roman" w:hAnsi="Times New Roman"/>
          <w:sz w:val="20"/>
          <w:szCs w:val="20"/>
        </w:rPr>
        <w:t xml:space="preserve"> to </w:t>
      </w:r>
      <w:r w:rsidR="00DC65DA" w:rsidRPr="001843E9">
        <w:rPr>
          <w:rFonts w:ascii="Times New Roman" w:hAnsi="Times New Roman"/>
          <w:sz w:val="20"/>
          <w:szCs w:val="20"/>
        </w:rPr>
        <w:t>April</w:t>
      </w:r>
      <w:r w:rsidRPr="001843E9">
        <w:rPr>
          <w:rFonts w:ascii="Times New Roman" w:hAnsi="Times New Roman"/>
          <w:sz w:val="20"/>
          <w:szCs w:val="20"/>
        </w:rPr>
        <w:t xml:space="preserve"> 201</w:t>
      </w:r>
      <w:r w:rsidR="00DC65DA" w:rsidRPr="001843E9">
        <w:rPr>
          <w:rFonts w:ascii="Times New Roman" w:hAnsi="Times New Roman"/>
          <w:sz w:val="20"/>
          <w:szCs w:val="20"/>
        </w:rPr>
        <w:t>9</w:t>
      </w:r>
      <w:r w:rsidRPr="001843E9">
        <w:rPr>
          <w:rFonts w:ascii="Times New Roman" w:hAnsi="Times New Roman"/>
          <w:sz w:val="20"/>
          <w:szCs w:val="20"/>
        </w:rPr>
        <w:t xml:space="preserve"> as a </w:t>
      </w:r>
      <w:r w:rsidR="00DC65DA" w:rsidRPr="001843E9">
        <w:rPr>
          <w:rFonts w:ascii="Times New Roman" w:hAnsi="Times New Roman"/>
          <w:sz w:val="20"/>
          <w:szCs w:val="20"/>
        </w:rPr>
        <w:t>guest lecture</w:t>
      </w:r>
      <w:r w:rsidRPr="001843E9">
        <w:rPr>
          <w:rFonts w:ascii="Times New Roman" w:hAnsi="Times New Roman"/>
          <w:sz w:val="20"/>
          <w:szCs w:val="20"/>
        </w:rPr>
        <w:t xml:space="preserve">r for </w:t>
      </w:r>
      <w:r w:rsidR="00DC65DA" w:rsidRPr="001843E9">
        <w:rPr>
          <w:rFonts w:ascii="Times New Roman" w:hAnsi="Times New Roman"/>
          <w:bCs/>
          <w:sz w:val="20"/>
          <w:szCs w:val="20"/>
        </w:rPr>
        <w:t>mathematics department.</w:t>
      </w:r>
    </w:p>
    <w:p w14:paraId="3C4FA1A2" w14:textId="5D8687C1" w:rsidR="00EA02A3" w:rsidRPr="001843E9" w:rsidRDefault="00EA02A3" w:rsidP="00307BB8">
      <w:pPr>
        <w:numPr>
          <w:ilvl w:val="0"/>
          <w:numId w:val="2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 xml:space="preserve">Worked on </w:t>
      </w:r>
      <w:r w:rsidR="00DC65DA" w:rsidRPr="001843E9">
        <w:rPr>
          <w:rFonts w:ascii="Times New Roman" w:hAnsi="Times New Roman"/>
          <w:sz w:val="20"/>
          <w:szCs w:val="20"/>
        </w:rPr>
        <w:t>graph theory articles and published papers in international journal</w:t>
      </w:r>
      <w:r w:rsidRPr="001843E9">
        <w:rPr>
          <w:rFonts w:ascii="Times New Roman" w:hAnsi="Times New Roman"/>
          <w:sz w:val="20"/>
          <w:szCs w:val="20"/>
        </w:rPr>
        <w:t>.</w:t>
      </w:r>
    </w:p>
    <w:p w14:paraId="55F89EBD" w14:textId="14438D8E" w:rsidR="00EA02A3" w:rsidRPr="001843E9" w:rsidRDefault="00EA02A3" w:rsidP="00EA02A3">
      <w:pPr>
        <w:numPr>
          <w:ilvl w:val="0"/>
          <w:numId w:val="2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 xml:space="preserve">Actively participating in </w:t>
      </w:r>
      <w:r w:rsidR="00DC65DA" w:rsidRPr="001843E9">
        <w:rPr>
          <w:rFonts w:ascii="Times New Roman" w:hAnsi="Times New Roman"/>
          <w:sz w:val="20"/>
          <w:szCs w:val="20"/>
        </w:rPr>
        <w:t>mathematics workshops and conferences</w:t>
      </w:r>
      <w:r w:rsidRPr="001843E9">
        <w:rPr>
          <w:rFonts w:ascii="Times New Roman" w:hAnsi="Times New Roman"/>
          <w:sz w:val="20"/>
          <w:szCs w:val="20"/>
        </w:rPr>
        <w:t>.</w:t>
      </w:r>
    </w:p>
    <w:p w14:paraId="065CD452" w14:textId="2595CC40" w:rsidR="00EA02A3" w:rsidRPr="001843E9" w:rsidRDefault="00EA02A3" w:rsidP="00EA02A3">
      <w:pPr>
        <w:numPr>
          <w:ilvl w:val="0"/>
          <w:numId w:val="2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 xml:space="preserve">Experience in </w:t>
      </w:r>
      <w:r w:rsidR="004B1076" w:rsidRPr="001843E9">
        <w:rPr>
          <w:rFonts w:ascii="Times New Roman" w:hAnsi="Times New Roman"/>
          <w:sz w:val="20"/>
          <w:szCs w:val="20"/>
        </w:rPr>
        <w:t>understanding and analyzing new graph theory concepts</w:t>
      </w:r>
      <w:r w:rsidRPr="001843E9">
        <w:rPr>
          <w:rFonts w:ascii="Times New Roman" w:hAnsi="Times New Roman"/>
          <w:sz w:val="20"/>
          <w:szCs w:val="20"/>
        </w:rPr>
        <w:t xml:space="preserve"> and providing</w:t>
      </w:r>
      <w:r w:rsidR="004B1076" w:rsidRPr="001843E9">
        <w:rPr>
          <w:rFonts w:ascii="Times New Roman" w:hAnsi="Times New Roman"/>
          <w:sz w:val="20"/>
          <w:szCs w:val="20"/>
        </w:rPr>
        <w:t xml:space="preserve"> new improved</w:t>
      </w:r>
      <w:r w:rsidRPr="001843E9">
        <w:rPr>
          <w:rFonts w:ascii="Times New Roman" w:hAnsi="Times New Roman"/>
          <w:sz w:val="20"/>
          <w:szCs w:val="20"/>
        </w:rPr>
        <w:t xml:space="preserve"> solutions.</w:t>
      </w:r>
    </w:p>
    <w:p w14:paraId="1D39968F" w14:textId="77777777" w:rsidR="00EA02A3" w:rsidRPr="001843E9" w:rsidRDefault="00EA02A3" w:rsidP="00EA02A3">
      <w:pPr>
        <w:spacing w:before="240" w:after="0" w:line="240" w:lineRule="auto"/>
        <w:ind w:left="540"/>
        <w:jc w:val="both"/>
        <w:rPr>
          <w:rFonts w:ascii="Times New Roman" w:hAnsi="Times New Roman"/>
          <w:sz w:val="20"/>
          <w:szCs w:val="20"/>
        </w:rPr>
      </w:pPr>
    </w:p>
    <w:p w14:paraId="4551C0B1" w14:textId="277354D9" w:rsidR="00EA02A3" w:rsidRPr="001843E9" w:rsidRDefault="00EA02A3" w:rsidP="00EA02A3">
      <w:pPr>
        <w:shd w:val="clear" w:color="auto" w:fill="F2F2F2"/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843E9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B4F8B" wp14:editId="5F890AE1">
                <wp:simplePos x="0" y="0"/>
                <wp:positionH relativeFrom="column">
                  <wp:posOffset>12700</wp:posOffset>
                </wp:positionH>
                <wp:positionV relativeFrom="paragraph">
                  <wp:posOffset>191770</wp:posOffset>
                </wp:positionV>
                <wp:extent cx="6192520" cy="0"/>
                <wp:effectExtent l="12700" t="9525" r="5080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B237" id="Straight Arrow Connector 4" o:spid="_x0000_s1026" type="#_x0000_t32" style="position:absolute;margin-left:1pt;margin-top:15.1pt;width:48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"/>
            </w:pict>
          </mc:Fallback>
        </mc:AlternateContent>
      </w:r>
      <w:r w:rsidRPr="001843E9">
        <w:rPr>
          <w:rFonts w:ascii="Times New Roman" w:hAnsi="Times New Roman"/>
          <w:b/>
          <w:sz w:val="20"/>
          <w:szCs w:val="20"/>
        </w:rPr>
        <w:t>Technical Skills: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743"/>
        <w:gridCol w:w="5872"/>
      </w:tblGrid>
      <w:tr w:rsidR="00EA02A3" w:rsidRPr="001843E9" w14:paraId="30849AD5" w14:textId="77777777" w:rsidTr="00B50176">
        <w:trPr>
          <w:trHeight w:val="249"/>
        </w:trPr>
        <w:tc>
          <w:tcPr>
            <w:tcW w:w="3743" w:type="dxa"/>
            <w:shd w:val="clear" w:color="auto" w:fill="FFFFFF"/>
            <w:vAlign w:val="bottom"/>
          </w:tcPr>
          <w:p w14:paraId="6C5A30D9" w14:textId="77777777" w:rsidR="00EA02A3" w:rsidRPr="001843E9" w:rsidRDefault="00EA02A3" w:rsidP="00B50176">
            <w:pPr>
              <w:spacing w:after="10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Technology / Skills</w:t>
            </w:r>
          </w:p>
        </w:tc>
        <w:tc>
          <w:tcPr>
            <w:tcW w:w="5872" w:type="dxa"/>
            <w:shd w:val="clear" w:color="auto" w:fill="FFFFFF"/>
            <w:vAlign w:val="bottom"/>
          </w:tcPr>
          <w:p w14:paraId="5B10D9E9" w14:textId="77777777" w:rsidR="00EA02A3" w:rsidRPr="001843E9" w:rsidRDefault="00EA02A3" w:rsidP="00B50176">
            <w:pPr>
              <w:spacing w:after="10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EA02A3" w:rsidRPr="001843E9" w14:paraId="6D3EBEAB" w14:textId="77777777" w:rsidTr="00B50176">
        <w:trPr>
          <w:trHeight w:val="295"/>
        </w:trPr>
        <w:tc>
          <w:tcPr>
            <w:tcW w:w="3743" w:type="dxa"/>
            <w:vAlign w:val="bottom"/>
          </w:tcPr>
          <w:p w14:paraId="6A34B963" w14:textId="35E5FCE1" w:rsidR="00EA02A3" w:rsidRPr="001843E9" w:rsidRDefault="004B1076" w:rsidP="007555CD">
            <w:pPr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Operating System</w:t>
            </w:r>
          </w:p>
        </w:tc>
        <w:tc>
          <w:tcPr>
            <w:tcW w:w="5872" w:type="dxa"/>
            <w:vAlign w:val="bottom"/>
          </w:tcPr>
          <w:p w14:paraId="03B90D45" w14:textId="6DFB0908" w:rsidR="00EA02A3" w:rsidRPr="001843E9" w:rsidRDefault="004B1076" w:rsidP="007555CD">
            <w:pPr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Windows 7, Windows 10</w:t>
            </w:r>
          </w:p>
        </w:tc>
      </w:tr>
      <w:tr w:rsidR="00EA02A3" w:rsidRPr="001843E9" w14:paraId="5A5F2801" w14:textId="77777777" w:rsidTr="00B50176">
        <w:trPr>
          <w:trHeight w:val="295"/>
        </w:trPr>
        <w:tc>
          <w:tcPr>
            <w:tcW w:w="3743" w:type="dxa"/>
            <w:vAlign w:val="bottom"/>
          </w:tcPr>
          <w:p w14:paraId="1B25A594" w14:textId="5BEE5FA8" w:rsidR="00EA02A3" w:rsidRPr="001843E9" w:rsidRDefault="004B1076" w:rsidP="007555CD">
            <w:pPr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Document building tool</w:t>
            </w:r>
          </w:p>
        </w:tc>
        <w:tc>
          <w:tcPr>
            <w:tcW w:w="5872" w:type="dxa"/>
            <w:vAlign w:val="bottom"/>
          </w:tcPr>
          <w:p w14:paraId="0E4DD132" w14:textId="27A4CAB8" w:rsidR="00EA02A3" w:rsidRPr="001843E9" w:rsidRDefault="004B1076" w:rsidP="007555CD">
            <w:pPr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Latex, Microsoft office</w:t>
            </w:r>
          </w:p>
        </w:tc>
      </w:tr>
      <w:tr w:rsidR="00EA02A3" w:rsidRPr="001843E9" w14:paraId="77681E25" w14:textId="77777777" w:rsidTr="00B50176">
        <w:trPr>
          <w:trHeight w:val="295"/>
        </w:trPr>
        <w:tc>
          <w:tcPr>
            <w:tcW w:w="3743" w:type="dxa"/>
            <w:vAlign w:val="bottom"/>
          </w:tcPr>
          <w:p w14:paraId="0F8E9B16" w14:textId="75647861" w:rsidR="00EA02A3" w:rsidRPr="001843E9" w:rsidRDefault="00A836B6" w:rsidP="007555CD">
            <w:pPr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Software’s</w:t>
            </w:r>
          </w:p>
        </w:tc>
        <w:tc>
          <w:tcPr>
            <w:tcW w:w="5872" w:type="dxa"/>
            <w:vAlign w:val="bottom"/>
          </w:tcPr>
          <w:p w14:paraId="6CE063F8" w14:textId="439A1C55" w:rsidR="00EA02A3" w:rsidRPr="001843E9" w:rsidRDefault="004B1076" w:rsidP="007555C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Matlab</w:t>
            </w:r>
            <w:proofErr w:type="spellEnd"/>
          </w:p>
        </w:tc>
      </w:tr>
    </w:tbl>
    <w:p w14:paraId="42990A8D" w14:textId="0436A169" w:rsidR="00B50176" w:rsidRPr="001843E9" w:rsidRDefault="00B50176" w:rsidP="00B50176">
      <w:pPr>
        <w:pStyle w:val="ListParagraph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14:paraId="718EAC18" w14:textId="77777777" w:rsidR="00B50176" w:rsidRPr="001843E9" w:rsidRDefault="00B50176" w:rsidP="00B50176">
      <w:pPr>
        <w:shd w:val="clear" w:color="auto" w:fill="F2F2F2"/>
        <w:tabs>
          <w:tab w:val="left" w:pos="2769"/>
          <w:tab w:val="left" w:pos="5950"/>
        </w:tabs>
        <w:jc w:val="both"/>
        <w:rPr>
          <w:rFonts w:ascii="Times New Roman" w:hAnsi="Times New Roman"/>
          <w:b/>
          <w:sz w:val="20"/>
          <w:szCs w:val="20"/>
        </w:rPr>
      </w:pPr>
      <w:r w:rsidRPr="001843E9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5BB8D" wp14:editId="2D08CDAA">
                <wp:simplePos x="0" y="0"/>
                <wp:positionH relativeFrom="column">
                  <wp:posOffset>8255</wp:posOffset>
                </wp:positionH>
                <wp:positionV relativeFrom="paragraph">
                  <wp:posOffset>183515</wp:posOffset>
                </wp:positionV>
                <wp:extent cx="6192520" cy="0"/>
                <wp:effectExtent l="8255" t="12065" r="9525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38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65pt;margin-top:14.45pt;width:487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"/>
            </w:pict>
          </mc:Fallback>
        </mc:AlternateContent>
      </w:r>
      <w:r w:rsidRPr="001843E9">
        <w:rPr>
          <w:rFonts w:ascii="Times New Roman" w:hAnsi="Times New Roman"/>
          <w:b/>
          <w:sz w:val="20"/>
          <w:szCs w:val="20"/>
          <w:lang w:val="en-IN"/>
        </w:rPr>
        <w:t>Achievements</w:t>
      </w:r>
      <w:del w:id="0" w:author="Naveen Irappa Puttappanavar" w:date="2019-11-07T21:57:00Z">
        <w:r w:rsidRPr="001843E9">
          <w:rPr>
            <w:rFonts w:ascii="Times New Roman" w:hAnsi="Times New Roman"/>
            <w:b/>
            <w:sz w:val="20"/>
            <w:szCs w:val="20"/>
            <w:lang w:val="en-IN"/>
          </w:rPr>
          <w:delText xml:space="preserve"> </w:delText>
        </w:r>
      </w:del>
      <w:r w:rsidRPr="001843E9">
        <w:rPr>
          <w:rFonts w:ascii="Times New Roman" w:hAnsi="Times New Roman"/>
          <w:b/>
          <w:sz w:val="20"/>
          <w:szCs w:val="20"/>
        </w:rPr>
        <w:t>:</w:t>
      </w:r>
      <w:r w:rsidRPr="001843E9">
        <w:rPr>
          <w:rFonts w:ascii="Times New Roman" w:hAnsi="Times New Roman"/>
          <w:b/>
          <w:sz w:val="20"/>
          <w:szCs w:val="20"/>
        </w:rPr>
        <w:tab/>
      </w:r>
      <w:r w:rsidRPr="001843E9">
        <w:rPr>
          <w:rFonts w:ascii="Times New Roman" w:hAnsi="Times New Roman"/>
          <w:b/>
          <w:sz w:val="20"/>
          <w:szCs w:val="20"/>
        </w:rPr>
        <w:tab/>
      </w:r>
    </w:p>
    <w:p w14:paraId="43592520" w14:textId="5AC1EC77" w:rsidR="00715613" w:rsidRPr="001843E9" w:rsidRDefault="004B1076" w:rsidP="00715613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>Published 13 papers on graph theory in international journals.</w:t>
      </w:r>
    </w:p>
    <w:p w14:paraId="17F3C2C7" w14:textId="79E841A7" w:rsidR="00EA02A3" w:rsidRPr="001843E9" w:rsidRDefault="00EA02A3" w:rsidP="00D01FCC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14:paraId="5E2B95A2" w14:textId="77777777" w:rsidR="00486EDA" w:rsidRPr="001843E9" w:rsidRDefault="00486EDA" w:rsidP="00D01FCC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14:paraId="7D84090E" w14:textId="77777777" w:rsidR="00EA02A3" w:rsidRPr="001843E9" w:rsidRDefault="00EA02A3" w:rsidP="00EA02A3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 w:rsidRPr="001843E9">
        <w:rPr>
          <w:rFonts w:ascii="Times New Roman" w:hAnsi="Times New Roman"/>
          <w:b/>
          <w:sz w:val="20"/>
          <w:szCs w:val="20"/>
          <w:lang w:val="en-IN"/>
        </w:rPr>
        <w:t>Other Activities</w:t>
      </w:r>
      <w:r w:rsidRPr="001843E9">
        <w:rPr>
          <w:rFonts w:ascii="Times New Roman" w:hAnsi="Times New Roman"/>
          <w:b/>
          <w:sz w:val="20"/>
          <w:szCs w:val="20"/>
        </w:rPr>
        <w:t>:</w:t>
      </w:r>
    </w:p>
    <w:p w14:paraId="6D631A24" w14:textId="39CAFC2A" w:rsidR="00EA02A3" w:rsidRPr="001843E9" w:rsidRDefault="00EA02A3" w:rsidP="00AD202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 xml:space="preserve">Worked as organizer and coordinator for </w:t>
      </w:r>
      <w:r w:rsidRPr="001843E9">
        <w:rPr>
          <w:rFonts w:ascii="Times New Roman" w:hAnsi="Times New Roman"/>
          <w:b/>
          <w:sz w:val="20"/>
          <w:szCs w:val="20"/>
        </w:rPr>
        <w:t>cultural events</w:t>
      </w:r>
      <w:r w:rsidRPr="001843E9">
        <w:rPr>
          <w:rFonts w:ascii="Times New Roman" w:hAnsi="Times New Roman"/>
          <w:sz w:val="20"/>
          <w:szCs w:val="20"/>
        </w:rPr>
        <w:t xml:space="preserve"> in college.</w:t>
      </w:r>
    </w:p>
    <w:p w14:paraId="23802563" w14:textId="77777777" w:rsidR="00DA47AB" w:rsidRPr="001843E9" w:rsidRDefault="00DA47AB" w:rsidP="00DA47AB">
      <w:pPr>
        <w:pStyle w:val="ListParagraph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14:paraId="0DEEBB56" w14:textId="3E68A611" w:rsidR="00EA02A3" w:rsidRPr="001843E9" w:rsidRDefault="00EA02A3" w:rsidP="00EA02A3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 w:rsidRPr="001843E9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511FC" wp14:editId="7DB5B188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8255" t="12700" r="5715" b="63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35925" id="Straight Arrow Connector 2" o:spid="_x0000_s1026" type="#_x0000_t32" style="position:absolute;margin-left:.65pt;margin-top:14.85pt;width:49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"/>
            </w:pict>
          </mc:Fallback>
        </mc:AlternateContent>
      </w:r>
      <w:r w:rsidRPr="001843E9">
        <w:rPr>
          <w:rFonts w:ascii="Times New Roman" w:hAnsi="Times New Roman"/>
          <w:b/>
          <w:sz w:val="20"/>
          <w:szCs w:val="20"/>
        </w:rPr>
        <w:t xml:space="preserve">Educational Qualifications </w:t>
      </w: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27"/>
        <w:gridCol w:w="2297"/>
        <w:gridCol w:w="2651"/>
        <w:gridCol w:w="1237"/>
        <w:gridCol w:w="1376"/>
      </w:tblGrid>
      <w:tr w:rsidR="00EA02A3" w:rsidRPr="001843E9" w14:paraId="6F1676A5" w14:textId="77777777" w:rsidTr="00A836B6">
        <w:trPr>
          <w:trHeight w:val="288"/>
        </w:trPr>
        <w:tc>
          <w:tcPr>
            <w:tcW w:w="2027" w:type="dxa"/>
          </w:tcPr>
          <w:p w14:paraId="1A958738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57132ED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2297" w:type="dxa"/>
          </w:tcPr>
          <w:p w14:paraId="12BBA829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42EDC53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2651" w:type="dxa"/>
          </w:tcPr>
          <w:p w14:paraId="54C7352B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94F845D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237" w:type="dxa"/>
          </w:tcPr>
          <w:p w14:paraId="7A95EA81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Year of</w:t>
            </w:r>
          </w:p>
          <w:p w14:paraId="6452477B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passing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438D13D3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63E4CD6" w14:textId="77777777" w:rsidR="00EA02A3" w:rsidRPr="001843E9" w:rsidRDefault="00EA02A3" w:rsidP="00D01FC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EA02A3" w:rsidRPr="001843E9" w14:paraId="746A8135" w14:textId="77777777" w:rsidTr="00A836B6">
        <w:trPr>
          <w:trHeight w:val="322"/>
        </w:trPr>
        <w:tc>
          <w:tcPr>
            <w:tcW w:w="2027" w:type="dxa"/>
          </w:tcPr>
          <w:p w14:paraId="4BD28E07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79F8692" w14:textId="44B635DE" w:rsidR="00EA02A3" w:rsidRPr="001843E9" w:rsidRDefault="004B1076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P</w:t>
            </w:r>
            <w:r w:rsidR="00EA02A3" w:rsidRPr="001843E9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hD</w:t>
            </w:r>
            <w:proofErr w:type="spellEnd"/>
            <w:r w:rsidR="00EA02A3" w:rsidRPr="001843E9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Course work</w:t>
            </w:r>
            <w:r w:rsidR="00EA02A3" w:rsidRPr="001843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97" w:type="dxa"/>
          </w:tcPr>
          <w:p w14:paraId="6DFA7BAF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D67D0F3" w14:textId="06A81E59" w:rsidR="00EA02A3" w:rsidRPr="001843E9" w:rsidRDefault="004B1076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Karnataka University,</w:t>
            </w:r>
            <w:r w:rsidR="00A836B6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Dharwad</w:t>
            </w:r>
          </w:p>
        </w:tc>
        <w:tc>
          <w:tcPr>
            <w:tcW w:w="2651" w:type="dxa"/>
          </w:tcPr>
          <w:p w14:paraId="52C7D52A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74992C2" w14:textId="7AA0E1CB" w:rsidR="00EA02A3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Karnataka University,</w:t>
            </w:r>
            <w:r w:rsidR="00A836B6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Dharwad</w:t>
            </w:r>
          </w:p>
        </w:tc>
        <w:tc>
          <w:tcPr>
            <w:tcW w:w="1237" w:type="dxa"/>
            <w:tcBorders>
              <w:right w:val="single" w:sz="4" w:space="0" w:color="auto"/>
            </w:tcBorders>
          </w:tcPr>
          <w:p w14:paraId="3C9008E6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CB23305" w14:textId="5CAC7D89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</w:t>
            </w:r>
            <w:r w:rsidR="00BA5615" w:rsidRPr="001843E9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5B5C545B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01D058C" w14:textId="494C9BE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A5615" w:rsidRPr="001843E9" w14:paraId="4FA68C00" w14:textId="77777777" w:rsidTr="00A836B6">
        <w:trPr>
          <w:trHeight w:val="239"/>
        </w:trPr>
        <w:tc>
          <w:tcPr>
            <w:tcW w:w="2027" w:type="dxa"/>
          </w:tcPr>
          <w:p w14:paraId="68CD6E00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A48BAD2" w14:textId="1C41C83F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M. Sc</w:t>
            </w:r>
          </w:p>
        </w:tc>
        <w:tc>
          <w:tcPr>
            <w:tcW w:w="2297" w:type="dxa"/>
          </w:tcPr>
          <w:p w14:paraId="62F03747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333EADF" w14:textId="0903220F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Karnataka University,</w:t>
            </w:r>
            <w:r w:rsidR="00A836B6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Dharwad</w:t>
            </w:r>
          </w:p>
        </w:tc>
        <w:tc>
          <w:tcPr>
            <w:tcW w:w="2651" w:type="dxa"/>
          </w:tcPr>
          <w:p w14:paraId="718A4BF4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9C64C05" w14:textId="5E5D7795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Karnataka University,</w:t>
            </w:r>
            <w:r w:rsidR="00A836B6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Dharwad</w:t>
            </w:r>
          </w:p>
        </w:tc>
        <w:tc>
          <w:tcPr>
            <w:tcW w:w="1237" w:type="dxa"/>
          </w:tcPr>
          <w:p w14:paraId="4CC88D28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75F41F1" w14:textId="476B4814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1C71AA7F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A5615" w:rsidRPr="001843E9" w14:paraId="04D02721" w14:textId="77777777" w:rsidTr="00A836B6">
        <w:trPr>
          <w:trHeight w:val="239"/>
        </w:trPr>
        <w:tc>
          <w:tcPr>
            <w:tcW w:w="2027" w:type="dxa"/>
          </w:tcPr>
          <w:p w14:paraId="7CC4A870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745FA3B" w14:textId="2C242FCF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B.Sc</w:t>
            </w:r>
            <w:proofErr w:type="spellEnd"/>
            <w:proofErr w:type="gramEnd"/>
          </w:p>
        </w:tc>
        <w:tc>
          <w:tcPr>
            <w:tcW w:w="2297" w:type="dxa"/>
          </w:tcPr>
          <w:p w14:paraId="62E9059A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29D9F86" w14:textId="583E4FEC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Karnataka University,</w:t>
            </w:r>
            <w:r w:rsidR="00A836B6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Dharwad</w:t>
            </w:r>
          </w:p>
        </w:tc>
        <w:tc>
          <w:tcPr>
            <w:tcW w:w="2651" w:type="dxa"/>
          </w:tcPr>
          <w:p w14:paraId="6149DCDB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3FD9558" w14:textId="698CEC98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J. T College,</w:t>
            </w:r>
            <w:r w:rsidR="00A836B6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Dharwad</w:t>
            </w:r>
          </w:p>
        </w:tc>
        <w:tc>
          <w:tcPr>
            <w:tcW w:w="1237" w:type="dxa"/>
          </w:tcPr>
          <w:p w14:paraId="67E13FA1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2573D9E" w14:textId="5D7FAD85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2013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47E3AF7D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02A3" w:rsidRPr="001843E9" w14:paraId="7A81958A" w14:textId="77777777" w:rsidTr="00A836B6">
        <w:trPr>
          <w:trHeight w:val="239"/>
        </w:trPr>
        <w:tc>
          <w:tcPr>
            <w:tcW w:w="2027" w:type="dxa"/>
          </w:tcPr>
          <w:p w14:paraId="40E4AB46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17F6B20" w14:textId="1F209AF0" w:rsidR="00EA02A3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PUC</w:t>
            </w:r>
          </w:p>
        </w:tc>
        <w:tc>
          <w:tcPr>
            <w:tcW w:w="2297" w:type="dxa"/>
          </w:tcPr>
          <w:p w14:paraId="4575B908" w14:textId="77777777" w:rsidR="00BA5615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30CBB07" w14:textId="1F8B7E37" w:rsidR="00EA02A3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KEA, Bangalore</w:t>
            </w:r>
          </w:p>
        </w:tc>
        <w:tc>
          <w:tcPr>
            <w:tcW w:w="2651" w:type="dxa"/>
          </w:tcPr>
          <w:p w14:paraId="4A6FFF6B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5A679B9" w14:textId="51A7676F" w:rsidR="00EA02A3" w:rsidRPr="001843E9" w:rsidRDefault="00BA5615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JSS college</w:t>
            </w:r>
            <w:r w:rsidR="00EA02A3" w:rsidRPr="001843E9">
              <w:rPr>
                <w:rFonts w:ascii="Times New Roman" w:hAnsi="Times New Roman"/>
                <w:sz w:val="20"/>
                <w:szCs w:val="20"/>
              </w:rPr>
              <w:t>, Dharwad</w:t>
            </w:r>
          </w:p>
        </w:tc>
        <w:tc>
          <w:tcPr>
            <w:tcW w:w="1237" w:type="dxa"/>
          </w:tcPr>
          <w:p w14:paraId="1E987D7C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B12B844" w14:textId="62A33CCE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</w:t>
            </w:r>
            <w:r w:rsidR="00BA5615" w:rsidRPr="001843E9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7833E7B6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A4D173E" w14:textId="48A3C6C4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02A3" w:rsidRPr="001843E9" w14:paraId="11CD9830" w14:textId="77777777" w:rsidTr="00A836B6">
        <w:trPr>
          <w:trHeight w:val="326"/>
        </w:trPr>
        <w:tc>
          <w:tcPr>
            <w:tcW w:w="2027" w:type="dxa"/>
          </w:tcPr>
          <w:p w14:paraId="5852BE40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9598579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SSLC</w:t>
            </w:r>
          </w:p>
        </w:tc>
        <w:tc>
          <w:tcPr>
            <w:tcW w:w="2297" w:type="dxa"/>
          </w:tcPr>
          <w:p w14:paraId="7A626632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BF77417" w14:textId="6BD3074D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KEA</w:t>
            </w:r>
            <w:r w:rsidR="004B1076" w:rsidRPr="001843E9">
              <w:rPr>
                <w:rFonts w:ascii="Times New Roman" w:hAnsi="Times New Roman"/>
                <w:sz w:val="20"/>
                <w:szCs w:val="20"/>
              </w:rPr>
              <w:t>, Bangalore</w:t>
            </w:r>
          </w:p>
        </w:tc>
        <w:tc>
          <w:tcPr>
            <w:tcW w:w="2651" w:type="dxa"/>
          </w:tcPr>
          <w:p w14:paraId="4F2D6DCC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CDA03FA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KGM High School,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Shigli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37" w:type="dxa"/>
          </w:tcPr>
          <w:p w14:paraId="72D751A1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9637617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376" w:type="dxa"/>
          </w:tcPr>
          <w:p w14:paraId="07B619B7" w14:textId="77777777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0052E49" w14:textId="1B203151" w:rsidR="00EA02A3" w:rsidRPr="001843E9" w:rsidRDefault="00EA02A3" w:rsidP="00A7678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8</w:t>
            </w:r>
            <w:r w:rsidR="00BA5615" w:rsidRPr="001843E9">
              <w:rPr>
                <w:rFonts w:ascii="Times New Roman" w:hAnsi="Times New Roman"/>
                <w:sz w:val="20"/>
                <w:szCs w:val="20"/>
              </w:rPr>
              <w:t>6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.</w:t>
            </w:r>
            <w:r w:rsidR="00BA5615" w:rsidRPr="001843E9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</w:tbl>
    <w:p w14:paraId="01F1E8AA" w14:textId="1FD8B2F1" w:rsidR="00DA47AB" w:rsidRPr="001843E9" w:rsidRDefault="00DA47AB" w:rsidP="00EA02A3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575583A4" w14:textId="23F36494" w:rsidR="00A836B6" w:rsidRDefault="00A836B6" w:rsidP="00EA02A3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4B6645F3" w14:textId="77777777" w:rsidR="001843E9" w:rsidRPr="001843E9" w:rsidRDefault="001843E9" w:rsidP="00EA02A3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34929350" w14:textId="2879D610" w:rsidR="00F4185F" w:rsidRPr="001843E9" w:rsidRDefault="00EA02A3" w:rsidP="00B02387">
      <w:pPr>
        <w:shd w:val="clear" w:color="auto" w:fill="F2F2F2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FE284" wp14:editId="392B1D4B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8255" t="13335" r="952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608E7" id="Straight Arrow Connector 1" o:spid="_x0000_s1026" type="#_x0000_t32" style="position:absolute;margin-left:.65pt;margin-top:15pt;width:487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"/>
            </w:pict>
          </mc:Fallback>
        </mc:AlternateContent>
      </w:r>
      <w:r w:rsidRPr="001843E9">
        <w:rPr>
          <w:rFonts w:ascii="Times New Roman" w:hAnsi="Times New Roman"/>
          <w:b/>
          <w:noProof/>
          <w:sz w:val="20"/>
          <w:szCs w:val="20"/>
        </w:rPr>
        <w:t>Projects:</w:t>
      </w:r>
    </w:p>
    <w:p w14:paraId="1C0DD602" w14:textId="77777777" w:rsidR="00F4185F" w:rsidRPr="001843E9" w:rsidRDefault="00F4185F" w:rsidP="00F4185F">
      <w:pPr>
        <w:spacing w:after="0" w:line="259" w:lineRule="auto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eastAsia="Verdana" w:hAnsi="Times New Roman"/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798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5"/>
        <w:gridCol w:w="2388"/>
        <w:gridCol w:w="2292"/>
        <w:gridCol w:w="900"/>
        <w:gridCol w:w="819"/>
        <w:gridCol w:w="2504"/>
      </w:tblGrid>
      <w:tr w:rsidR="00225573" w:rsidRPr="001843E9" w14:paraId="1FF9BD32" w14:textId="0C1766AC" w:rsidTr="00225573">
        <w:trPr>
          <w:trHeight w:val="47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A932F2" w14:textId="7BDBA24B" w:rsidR="00225573" w:rsidRPr="001843E9" w:rsidRDefault="00225573" w:rsidP="00225573">
            <w:pPr>
              <w:spacing w:after="0" w:line="240" w:lineRule="auto"/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7BAEC5B" w14:textId="025AAB68" w:rsidR="00225573" w:rsidRPr="001843E9" w:rsidRDefault="00225573" w:rsidP="00225573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818110D" w14:textId="15C74F60" w:rsidR="00225573" w:rsidRPr="001843E9" w:rsidRDefault="00225573" w:rsidP="00225573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Journal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B9DAA3" w14:textId="737A0D5F" w:rsidR="00225573" w:rsidRPr="001843E9" w:rsidRDefault="00225573" w:rsidP="00225573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Num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84BFBBE" w14:textId="0281FC54" w:rsidR="00225573" w:rsidRPr="001843E9" w:rsidRDefault="00225573" w:rsidP="00225573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CA80C4" w14:textId="0F2B491E" w:rsidR="00225573" w:rsidRPr="001843E9" w:rsidRDefault="00225573" w:rsidP="00225573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Page number</w:t>
            </w:r>
          </w:p>
        </w:tc>
      </w:tr>
      <w:tr w:rsidR="00225573" w:rsidRPr="001843E9" w14:paraId="0BDC22DF" w14:textId="0BBAC675" w:rsidTr="00225573">
        <w:trPr>
          <w:trHeight w:val="4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6BB3" w14:textId="61CD1D2C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A031" w14:textId="18161B50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The Reformulated First Zagreb Index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The Line Graphs Of The Subdivision Graph For Class Of Graphs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866" w14:textId="440E1C50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International Journal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Engineering Sciences &amp; Research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D386" w14:textId="17A590C0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5(10)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00BF" w14:textId="5BF5DE38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35AC" w14:textId="2F823F9E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144-149 [ISSN 2277-9655, Impact Factor – 4.116]</w:t>
            </w:r>
          </w:p>
        </w:tc>
      </w:tr>
      <w:tr w:rsidR="00225573" w:rsidRPr="001843E9" w14:paraId="2AFCF336" w14:textId="77777777" w:rsidTr="00225573">
        <w:trPr>
          <w:trHeight w:val="4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7909" w14:textId="47E7AD05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1228" w14:textId="30F7E7C1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Atom Bond Connectivity Indices Of Kragujevac Trees</w:t>
            </w:r>
            <w:r w:rsidR="00D43B5F" w:rsidRPr="001843E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3B5F" w:rsidRPr="001843E9">
              <w:rPr>
                <w:rFonts w:ascii="Times New Roman" w:hAnsi="Times New Roman"/>
                <w:i/>
                <w:sz w:val="24"/>
                <w:szCs w:val="24"/>
              </w:rPr>
              <w:t>Kg</w:t>
            </w:r>
            <w:r w:rsidR="00D43B5F" w:rsidRPr="001843E9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d,k</w:t>
            </w:r>
            <w:proofErr w:type="spellEnd"/>
            <w:proofErr w:type="gram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51BD" w14:textId="789E649B" w:rsidR="00225573" w:rsidRPr="001843E9" w:rsidRDefault="00D43B5F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Journal of Current Research and Review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84E4" w14:textId="75D31783" w:rsidR="00225573" w:rsidRPr="001843E9" w:rsidRDefault="00D43B5F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9(15)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18BD" w14:textId="46EA2869" w:rsidR="00225573" w:rsidRPr="001843E9" w:rsidRDefault="00D43B5F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D284" w14:textId="3E39E125" w:rsidR="00225573" w:rsidRPr="001843E9" w:rsidRDefault="00225573" w:rsidP="00D43B5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1-7 [ISSN 0975-5241, Impact Factor- 4.016.]</w:t>
            </w:r>
          </w:p>
        </w:tc>
      </w:tr>
      <w:tr w:rsidR="00225573" w:rsidRPr="001843E9" w14:paraId="5704D9D5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B66D" w14:textId="7E77CA8D" w:rsidR="00225573" w:rsidRPr="001843E9" w:rsidRDefault="00D43B5F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53BB" w14:textId="72FC82B0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Schultz Polynomials and Their Topological Indices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Suspension Graphs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087F" w14:textId="31967B1D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Journal of Global Research in Mathematical Archives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C8A0" w14:textId="71D5A8F4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4(11)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8FD3" w14:textId="61B190B6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4221" w14:textId="4E02A686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1-29 [ISSN 2320-5822]</w:t>
            </w:r>
          </w:p>
        </w:tc>
      </w:tr>
      <w:tr w:rsidR="00225573" w:rsidRPr="001843E9" w14:paraId="68D33DAC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E089" w14:textId="5771FB75" w:rsidR="00225573" w:rsidRPr="001843E9" w:rsidRDefault="00D43B5F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E7F9" w14:textId="1664CE50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Schultz Polynomials and Their Topological Indices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Bottleneck Graphs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0D33" w14:textId="7D6D0A31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Journal of Current Advanced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6440" w14:textId="3CA9634D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6(12)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B582" w14:textId="4DC3AF02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EFED" w14:textId="61DEE8B6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8312-8318 [ISSN 2319-6475, Impact Factor- 5.995.]</w:t>
            </w:r>
          </w:p>
        </w:tc>
      </w:tr>
      <w:tr w:rsidR="00225573" w:rsidRPr="001843E9" w14:paraId="27C9DB80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BFCA" w14:textId="7AD7BC2C" w:rsidR="00225573" w:rsidRPr="001843E9" w:rsidRDefault="00D43B5F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A284" w14:textId="2A69D1C9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Atom Bond Connectivity Indices Of Jahangir Graphs </w:t>
            </w:r>
            <w:proofErr w:type="spellStart"/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Jn,m</w:t>
            </w:r>
            <w:proofErr w:type="spellEnd"/>
            <w:proofErr w:type="gram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8D08" w14:textId="13A81E5E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Journal of the Indian Mathematical Society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0EBF" w14:textId="3C01CC44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85(1-2)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A0FD" w14:textId="600FC5BC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B717" w14:textId="737E8F60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202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-216 [ISSN 2455-6475, Scopus Indexed].</w:t>
            </w:r>
          </w:p>
        </w:tc>
      </w:tr>
      <w:tr w:rsidR="00225573" w:rsidRPr="001843E9" w14:paraId="2F1F8B54" w14:textId="4783BFAE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D3B3" w14:textId="1F140455" w:rsidR="00225573" w:rsidRPr="001843E9" w:rsidRDefault="00D43B5F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89B7" w14:textId="1936A650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Some Topological Indices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Carbon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Nanocones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CNCk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(n) And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Nanotori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C4C6C8(p, q)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DF78" w14:textId="01BC9083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Journal of Scientific Research in Mathematical and Statistical Sciences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5A73" w14:textId="291244DC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5(2)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7DE5" w14:textId="5E5765D4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58E5" w14:textId="0A3DFCCB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35-39 [ISSN: 2348-4519, Impact Factor-1.021]</w:t>
            </w:r>
          </w:p>
        </w:tc>
      </w:tr>
      <w:tr w:rsidR="00225573" w:rsidRPr="001843E9" w14:paraId="2C73B9F0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73F5" w14:textId="2A8719F5" w:rsidR="00225573" w:rsidRPr="001843E9" w:rsidRDefault="00D43B5F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4974" w14:textId="3EDC64BE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On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The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Diameter Of Middle Graphs And Total Graphs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E3F9" w14:textId="578EE98D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Journal of Mathematics Trends and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9276" w14:textId="6022DFE6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58(2)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8BE4" w14:textId="7C1837CD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6733" w14:textId="65592814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131-134 [ISSN: 2231-5373, Impact Factor-2.53]</w:t>
            </w:r>
          </w:p>
        </w:tc>
      </w:tr>
      <w:tr w:rsidR="00225573" w:rsidRPr="001843E9" w14:paraId="29D204EC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639B" w14:textId="4E41D940" w:rsidR="00225573" w:rsidRPr="001843E9" w:rsidRDefault="00D43B5F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394F" w14:textId="2B0D53AD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Computing Topological Indices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For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Certain Class </w:t>
            </w:r>
            <w:r w:rsidR="001843E9">
              <w:rPr>
                <w:rFonts w:ascii="Times New Roman" w:hAnsi="Times New Roman"/>
                <w:sz w:val="20"/>
                <w:szCs w:val="20"/>
              </w:rPr>
              <w:t>o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f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Nanostar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Dendrimers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32E4" w14:textId="008BD955" w:rsidR="00225573" w:rsidRPr="001843E9" w:rsidRDefault="00D43B5F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Journal of Emerging technologies and Innovative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083A" w14:textId="1562579F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6(1)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8A23" w14:textId="104B6C53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3E3A" w14:textId="48DCFDED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714 – 723 [ISSN:2349-5162, Impact Factor-5.87]</w:t>
            </w:r>
          </w:p>
        </w:tc>
      </w:tr>
      <w:tr w:rsidR="00225573" w:rsidRPr="001843E9" w14:paraId="6F5F1A79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73ED" w14:textId="3E88DCD9" w:rsidR="00225573" w:rsidRPr="001843E9" w:rsidRDefault="00165B97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09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3FD7" w14:textId="15401623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Bounds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For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The Eigenvalues And Energy Of Degree Product Adjacency Matrix Of A Graph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CE6E" w14:textId="7B404CE5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Journal of Computer and Mathematical Sciences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3C0F" w14:textId="45E3E4FF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10(3)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ED14" w14:textId="537AC2C2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0C2F" w14:textId="42169F6A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565-573 [ISSN:2319-8133, Impact Factor-4.655]</w:t>
            </w:r>
          </w:p>
        </w:tc>
      </w:tr>
      <w:tr w:rsidR="00225573" w:rsidRPr="001843E9" w14:paraId="51B85CED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5595" w14:textId="777A8B41" w:rsidR="00225573" w:rsidRPr="001843E9" w:rsidRDefault="00165B97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F9D" w14:textId="7CFB5E2B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On Energy and Spectrum </w:t>
            </w:r>
            <w:r w:rsidR="001843E9">
              <w:rPr>
                <w:rFonts w:ascii="Times New Roman" w:hAnsi="Times New Roman"/>
                <w:sz w:val="20"/>
                <w:szCs w:val="20"/>
              </w:rPr>
              <w:t>o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f Degree Product Adjacency Matrix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For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Some Class Of Graphs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CC46" w14:textId="643C3C2D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Journal of Applied Engineering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9A02" w14:textId="00D3E684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14(7)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0CE0" w14:textId="2C529327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D885" w14:textId="2E480008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1546-1554 [ISSN:0973-4562, Scopus Indexed]</w:t>
            </w:r>
          </w:p>
        </w:tc>
      </w:tr>
      <w:tr w:rsidR="00225573" w:rsidRPr="001843E9" w14:paraId="3B98C832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B969" w14:textId="24BA94C4" w:rsidR="00225573" w:rsidRPr="001843E9" w:rsidRDefault="00165B97" w:rsidP="00D43B5F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B973" w14:textId="7CE97A21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Equienergetic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Line Graphs of Regular Graphs of Degree Product Adjacency Matrix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557C" w14:textId="13599D0D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Journal of Applied Science and Computations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2E51" w14:textId="2B3263EF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6(3)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C313" w14:textId="50C72AF1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8E16" w14:textId="46BAEF04" w:rsidR="00225573" w:rsidRPr="001843E9" w:rsidRDefault="00165B97" w:rsidP="00D43B5F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2100-2105 [ISSN:1076 - 5131, Impact Factor -5.8]</w:t>
            </w:r>
          </w:p>
        </w:tc>
      </w:tr>
      <w:tr w:rsidR="00225573" w:rsidRPr="001843E9" w14:paraId="34049E13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E951" w14:textId="0F6706AE" w:rsidR="00225573" w:rsidRPr="001843E9" w:rsidRDefault="00165B97" w:rsidP="00225573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9EF8" w14:textId="7E408612" w:rsidR="00225573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On The Bounds of Laplacian Energy </w:t>
            </w:r>
            <w:proofErr w:type="gramStart"/>
            <w:r w:rsidR="001843E9">
              <w:rPr>
                <w:rFonts w:ascii="Times New Roman" w:hAnsi="Times New Roman"/>
                <w:sz w:val="20"/>
                <w:szCs w:val="20"/>
              </w:rPr>
              <w:t>F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or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Degree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Product Adjacency Matrix of Regular Graph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6210" w14:textId="0EB87525" w:rsidR="00225573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Research Guru, Online journal of multidisciplinary subjects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F513" w14:textId="2C5D7305" w:rsidR="00225573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13(1)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E02" w14:textId="2D76BF3C" w:rsidR="00225573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1FFB" w14:textId="558EF619" w:rsidR="00225573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10-17 [ISSN:2349-266X, Impact Factor- 4.081].</w:t>
            </w:r>
          </w:p>
        </w:tc>
      </w:tr>
      <w:tr w:rsidR="00165B97" w:rsidRPr="001843E9" w14:paraId="0711514C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13F5" w14:textId="4B60B480" w:rsidR="00165B97" w:rsidRPr="001843E9" w:rsidRDefault="00165B97" w:rsidP="00225573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6D5A" w14:textId="4AA067A2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Leap Zagreb Indices </w:t>
            </w:r>
            <w:r w:rsidR="001843E9">
              <w:rPr>
                <w:rFonts w:ascii="Times New Roman" w:hAnsi="Times New Roman"/>
                <w:sz w:val="20"/>
                <w:szCs w:val="20"/>
              </w:rPr>
              <w:t>o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f Tensor Product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Graphs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FD3F" w14:textId="4B283625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International Journal of Research in advent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34EC" w14:textId="7125FE48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7(3)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362C" w14:textId="39E768CB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1A51" w14:textId="3D31BF40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1264-1266 [ISSN:2321-9637, Impact Factor- 5.153].</w:t>
            </w:r>
          </w:p>
        </w:tc>
      </w:tr>
      <w:tr w:rsidR="00165B97" w:rsidRPr="001843E9" w14:paraId="0E083549" w14:textId="77777777" w:rsidTr="00225573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B34B" w14:textId="772A1473" w:rsidR="00165B97" w:rsidRPr="001843E9" w:rsidRDefault="00165B97" w:rsidP="00225573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06EF" w14:textId="61901857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Hyperenergetic,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Hypoenergetic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Graphs 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And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Smith Graphs Of The Degree Product Adjacency Matrix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CBA0" w14:textId="3E49B3F3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Punjab University Journal of Mathematics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99EE" w14:textId="77777777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3361" w14:textId="77777777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C3A4" w14:textId="77777777" w:rsidR="00165B97" w:rsidRPr="001843E9" w:rsidRDefault="00165B97" w:rsidP="00225573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ADB064" w14:textId="443CFFB6" w:rsidR="00E369EE" w:rsidRPr="001843E9" w:rsidRDefault="00225573" w:rsidP="00E369EE">
      <w:pPr>
        <w:spacing w:after="37" w:line="259" w:lineRule="auto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br w:type="textWrapping" w:clear="all"/>
      </w:r>
    </w:p>
    <w:p w14:paraId="2504A03A" w14:textId="49D4E53C" w:rsidR="00A836B6" w:rsidRPr="001843E9" w:rsidRDefault="00A836B6" w:rsidP="00A836B6">
      <w:pPr>
        <w:shd w:val="clear" w:color="auto" w:fill="F2F2F2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3952E" wp14:editId="7BFEE3D1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8255" t="13335" r="9525" b="57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B8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.65pt;margin-top:15pt;width:487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"/>
            </w:pict>
          </mc:Fallback>
        </mc:AlternateContent>
      </w:r>
      <w:r w:rsidRPr="001843E9">
        <w:rPr>
          <w:rFonts w:ascii="Times New Roman" w:hAnsi="Times New Roman"/>
          <w:b/>
          <w:noProof/>
          <w:sz w:val="20"/>
          <w:szCs w:val="20"/>
        </w:rPr>
        <w:t>Workshops</w:t>
      </w:r>
      <w:r w:rsidRPr="001843E9">
        <w:rPr>
          <w:rFonts w:ascii="Times New Roman" w:hAnsi="Times New Roman"/>
          <w:b/>
          <w:noProof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4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5"/>
        <w:gridCol w:w="2880"/>
        <w:gridCol w:w="3870"/>
        <w:gridCol w:w="2089"/>
      </w:tblGrid>
      <w:tr w:rsidR="00A836B6" w:rsidRPr="001843E9" w14:paraId="7E5E9613" w14:textId="77777777" w:rsidTr="001E2615">
        <w:trPr>
          <w:trHeight w:val="4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7F015B5" w14:textId="77777777" w:rsidR="00A836B6" w:rsidRPr="001843E9" w:rsidRDefault="00A836B6" w:rsidP="00307C35">
            <w:pPr>
              <w:spacing w:after="0" w:line="240" w:lineRule="auto"/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07DAA54" w14:textId="3D137FF2" w:rsidR="00A836B6" w:rsidRPr="001843E9" w:rsidRDefault="00A836B6" w:rsidP="00307C35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FC2FBB" w14:textId="3720BB3B" w:rsidR="00A836B6" w:rsidRPr="001843E9" w:rsidRDefault="00A836B6" w:rsidP="00307C35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F035848" w14:textId="0EF41E27" w:rsidR="00A836B6" w:rsidRPr="001843E9" w:rsidRDefault="00A836B6" w:rsidP="00307C35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A836B6" w:rsidRPr="001843E9" w14:paraId="5EE6904E" w14:textId="77777777" w:rsidTr="001E2615">
        <w:trPr>
          <w:trHeight w:val="3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4187" w14:textId="77777777" w:rsidR="00A836B6" w:rsidRPr="001843E9" w:rsidRDefault="00A836B6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9DCD" w14:textId="0760D066" w:rsidR="00A836B6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Applied Mathematics using MATLAB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9F6F" w14:textId="24E784CC" w:rsidR="00A836B6" w:rsidRPr="001843E9" w:rsidRDefault="001E2615" w:rsidP="00A836B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Department of Mathematics and ECE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FF51" w14:textId="5A165792" w:rsidR="00A836B6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25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-26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Jul 2019</w:t>
            </w:r>
          </w:p>
        </w:tc>
      </w:tr>
      <w:tr w:rsidR="00A836B6" w:rsidRPr="001843E9" w14:paraId="60484E3B" w14:textId="77777777" w:rsidTr="001E2615">
        <w:trPr>
          <w:trHeight w:val="3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DDEC" w14:textId="77777777" w:rsidR="00A836B6" w:rsidRPr="001843E9" w:rsidRDefault="00A836B6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6B3B" w14:textId="3D025F96" w:rsidR="001E2615" w:rsidRPr="001843E9" w:rsidRDefault="001E2615" w:rsidP="001E261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UGC Sponsored National conference on Analysis and Its Application- NCAA-</w:t>
            </w:r>
          </w:p>
          <w:p w14:paraId="43607B8E" w14:textId="79069D28" w:rsidR="00A836B6" w:rsidRPr="001843E9" w:rsidRDefault="001E2615" w:rsidP="001E261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2019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C1BD" w14:textId="790D9903" w:rsidR="00A836B6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Department of Mathematics, Karnatak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University,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0E0F" w14:textId="2F666C98" w:rsidR="00A836B6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Mar 2019</w:t>
            </w:r>
          </w:p>
        </w:tc>
      </w:tr>
      <w:tr w:rsidR="00A836B6" w:rsidRPr="001843E9" w14:paraId="1DC0BD97" w14:textId="77777777" w:rsidTr="001E261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2624" w14:textId="77777777" w:rsidR="00A836B6" w:rsidRPr="001843E9" w:rsidRDefault="00A836B6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24D1" w14:textId="20D9F85F" w:rsidR="00A836B6" w:rsidRPr="001843E9" w:rsidRDefault="00A836B6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Graph Coloring and Algebraic 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5BC9" w14:textId="10CB4922" w:rsidR="00A836B6" w:rsidRPr="001843E9" w:rsidRDefault="00A836B6" w:rsidP="001E26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Pondicherry University, Puducherry from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C656" w14:textId="55EBBB9A" w:rsidR="00A836B6" w:rsidRPr="001843E9" w:rsidRDefault="00A836B6" w:rsidP="001E261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6</w:t>
            </w:r>
            <w:r w:rsidR="001E2615"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="001E2615" w:rsidRPr="001843E9">
              <w:rPr>
                <w:rFonts w:ascii="Times New Roman" w:hAnsi="Times New Roman"/>
                <w:sz w:val="20"/>
                <w:szCs w:val="20"/>
              </w:rPr>
              <w:t xml:space="preserve"> -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10</w:t>
            </w:r>
            <w:r w:rsidR="001E2615"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th </w:t>
            </w:r>
            <w:r w:rsidR="001E2615" w:rsidRPr="001843E9">
              <w:rPr>
                <w:rFonts w:ascii="Times New Roman" w:hAnsi="Times New Roman"/>
                <w:sz w:val="20"/>
                <w:szCs w:val="20"/>
              </w:rPr>
              <w:t xml:space="preserve">Mar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</w:tr>
      <w:tr w:rsidR="00A836B6" w:rsidRPr="001843E9" w14:paraId="13298923" w14:textId="77777777" w:rsidTr="001E261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165C" w14:textId="77777777" w:rsidR="00A836B6" w:rsidRPr="001843E9" w:rsidRDefault="00A836B6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8C5B" w14:textId="67505AC3" w:rsidR="00A836B6" w:rsidRPr="001843E9" w:rsidRDefault="00A836B6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Society,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Research and Development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5D19" w14:textId="1CA04699" w:rsidR="00A836B6" w:rsidRPr="001843E9" w:rsidRDefault="00A836B6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</w:t>
            </w:r>
            <w:r w:rsidR="001E2615" w:rsidRPr="001843E9">
              <w:rPr>
                <w:rFonts w:ascii="Times New Roman" w:hAnsi="Times New Roman"/>
                <w:sz w:val="20"/>
                <w:szCs w:val="20"/>
              </w:rPr>
              <w:t>a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Research Scholars Association,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3372" w14:textId="2907C72E" w:rsidR="00A836B6" w:rsidRPr="001843E9" w:rsidRDefault="00A836B6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19</w:t>
            </w:r>
            <w:r w:rsidR="001E2615"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="001E2615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Feb 2018</w:t>
            </w:r>
          </w:p>
        </w:tc>
      </w:tr>
      <w:tr w:rsidR="00A836B6" w:rsidRPr="001843E9" w14:paraId="1FDAC863" w14:textId="77777777" w:rsidTr="001E261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CCC5" w14:textId="77777777" w:rsidR="00A836B6" w:rsidRPr="001843E9" w:rsidRDefault="00A836B6" w:rsidP="00A836B6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7F3B" w14:textId="3205CF66" w:rsidR="00A836B6" w:rsidRPr="001843E9" w:rsidRDefault="00A836B6" w:rsidP="00A836B6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Research Writing Skills and Plagiarism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AFDB" w14:textId="23F25406" w:rsidR="00A836B6" w:rsidRPr="001843E9" w:rsidRDefault="00A836B6" w:rsidP="00A836B6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Karnataka Research Scholars Association,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CE7F" w14:textId="46EA6B43" w:rsidR="00A836B6" w:rsidRPr="001843E9" w:rsidRDefault="00A836B6" w:rsidP="00A836B6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3</w:t>
            </w:r>
            <w:r w:rsidR="001E2615"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="001E2615"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Feb 2017</w:t>
            </w:r>
          </w:p>
        </w:tc>
      </w:tr>
    </w:tbl>
    <w:p w14:paraId="57304876" w14:textId="77777777" w:rsidR="00A836B6" w:rsidRPr="001843E9" w:rsidRDefault="00A836B6" w:rsidP="00EA02A3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A057CDB" w14:textId="6B3586DB" w:rsidR="00A836B6" w:rsidRPr="001843E9" w:rsidRDefault="00A836B6" w:rsidP="00A836B6">
      <w:pPr>
        <w:shd w:val="clear" w:color="auto" w:fill="F2F2F2"/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3C9AE" wp14:editId="23ACF63F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8255" t="13335" r="9525" b="57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E34E" id="Straight Arrow Connector 7" o:spid="_x0000_s1026" type="#_x0000_t32" style="position:absolute;margin-left:.65pt;margin-top:15pt;width:487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DMQmod0QEAAIsDAAAO&#10;AAAAAAAAAAAAAAAAAC4CAABkcnMvZTJvRG9jLnhtbFBLAQItABQABgAIAAAAIQCV9MQz2wAAAAcB&#10;AAAPAAAAAAAAAAAAAAAAACsEAABkcnMvZG93bnJldi54bWxQSwUGAAAAAAQABADzAAAAMwUAAAAA&#10;"/>
            </w:pict>
          </mc:Fallback>
        </mc:AlternateContent>
      </w:r>
      <w:r w:rsidRPr="001843E9">
        <w:rPr>
          <w:rFonts w:ascii="Times New Roman" w:hAnsi="Times New Roman"/>
          <w:b/>
          <w:noProof/>
          <w:sz w:val="20"/>
          <w:szCs w:val="20"/>
        </w:rPr>
        <w:t>Confrences</w:t>
      </w:r>
      <w:r w:rsidR="001E2615" w:rsidRPr="001843E9">
        <w:rPr>
          <w:rFonts w:ascii="Times New Roman" w:hAnsi="Times New Roman"/>
          <w:b/>
          <w:noProof/>
          <w:sz w:val="20"/>
          <w:szCs w:val="20"/>
        </w:rPr>
        <w:t xml:space="preserve"> and Seminars</w:t>
      </w:r>
      <w:r w:rsidRPr="001843E9">
        <w:rPr>
          <w:rFonts w:ascii="Times New Roman" w:hAnsi="Times New Roman"/>
          <w:b/>
          <w:noProof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4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5"/>
        <w:gridCol w:w="2880"/>
        <w:gridCol w:w="3870"/>
        <w:gridCol w:w="2089"/>
      </w:tblGrid>
      <w:tr w:rsidR="001E2615" w:rsidRPr="001843E9" w14:paraId="75369FB1" w14:textId="77777777" w:rsidTr="00307C35">
        <w:trPr>
          <w:trHeight w:val="4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E4A2913" w14:textId="77777777" w:rsidR="001E2615" w:rsidRPr="001843E9" w:rsidRDefault="001E2615" w:rsidP="00307C35">
            <w:pPr>
              <w:spacing w:after="0" w:line="240" w:lineRule="auto"/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E1696D7" w14:textId="77777777" w:rsidR="001E2615" w:rsidRPr="001843E9" w:rsidRDefault="001E2615" w:rsidP="00307C35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3A5A73F" w14:textId="77777777" w:rsidR="001E2615" w:rsidRPr="001843E9" w:rsidRDefault="001E2615" w:rsidP="00307C35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50E0084" w14:textId="77777777" w:rsidR="001E2615" w:rsidRPr="001843E9" w:rsidRDefault="001E2615" w:rsidP="00307C35">
            <w:pPr>
              <w:spacing w:after="0" w:line="240" w:lineRule="auto"/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 w:rsidRPr="001843E9"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1E2615" w:rsidRPr="001843E9" w14:paraId="1E2420F7" w14:textId="77777777" w:rsidTr="00307C35">
        <w:trPr>
          <w:trHeight w:val="3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3E0A" w14:textId="77777777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DF79" w14:textId="3116C617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conference on Number theory and 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F6A1" w14:textId="02D76F1F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Department of studies in Mathematics, University of Mysore, Mysuru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57E1" w14:textId="4B614F6B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27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-29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Jun 2019</w:t>
            </w:r>
          </w:p>
        </w:tc>
      </w:tr>
      <w:tr w:rsidR="001E2615" w:rsidRPr="001843E9" w14:paraId="1B7FEB2B" w14:textId="77777777" w:rsidTr="00307C35">
        <w:trPr>
          <w:trHeight w:val="3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F7B" w14:textId="77777777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2B36" w14:textId="360852B7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National Conference on Multi-Disciplinary Research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914" w14:textId="0DC0FD6B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Government First Grade College,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Kalaghatagi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>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3B4E" w14:textId="77F47A9E" w:rsidR="001E2615" w:rsidRPr="001843E9" w:rsidRDefault="001E2615" w:rsidP="00307C3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15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Mar 2019</w:t>
            </w:r>
          </w:p>
        </w:tc>
      </w:tr>
      <w:tr w:rsidR="001E2615" w:rsidRPr="001843E9" w14:paraId="27981672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9436" w14:textId="77777777" w:rsidR="001E2615" w:rsidRPr="001843E9" w:rsidRDefault="001E2615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5689" w14:textId="38573DCC" w:rsidR="001E2615" w:rsidRPr="001843E9" w:rsidRDefault="001E2615" w:rsidP="001E261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11th Annual KSTA Conference on New Vistas in Science and Technology for</w:t>
            </w:r>
          </w:p>
          <w:p w14:paraId="27DB88F3" w14:textId="316FBEB4" w:rsidR="001E2615" w:rsidRPr="001843E9" w:rsidRDefault="001E2615" w:rsidP="001E261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Common Good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A7FF" w14:textId="2C3F693D" w:rsidR="001E2615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Science and Technology Academy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and NMKRV College for Women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B3AF" w14:textId="4B4E0642" w:rsidR="001E2615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nd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Feb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</w:tr>
      <w:tr w:rsidR="001E2615" w:rsidRPr="001843E9" w14:paraId="19726740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CD0A" w14:textId="77777777" w:rsidR="001E2615" w:rsidRPr="001843E9" w:rsidRDefault="001E2615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9FE6" w14:textId="38CC55E6" w:rsidR="001E2615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84th Annual Conference of Indian Mathematical Society, An International Meet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2C7A" w14:textId="77777777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Shri Mata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Vaishno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Devi University,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Katra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F59F4EC" w14:textId="1618152C" w:rsidR="001E2615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Jammu and Kashmir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EEAE" w14:textId="6E193758" w:rsidR="001E2615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27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-30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</w:p>
        </w:tc>
      </w:tr>
      <w:tr w:rsidR="001E2615" w:rsidRPr="001843E9" w14:paraId="6333D6CC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B427" w14:textId="77777777" w:rsidR="001E2615" w:rsidRPr="001843E9" w:rsidRDefault="001E2615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D125" w14:textId="22B4E801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International Conference on Discrete Mathematics and its Application to Network</w:t>
            </w:r>
          </w:p>
          <w:p w14:paraId="0ADF14F6" w14:textId="6D08350E" w:rsidR="001E2615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Science (ICDMANS-2018)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04D6" w14:textId="77777777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Department of Mathematics, Birla            </w:t>
            </w:r>
          </w:p>
          <w:p w14:paraId="2B33DE36" w14:textId="20FE5B50" w:rsidR="001E2615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Institute of Technology and Science,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Pilani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, K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K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Birla Goa Campus, Goa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83F9" w14:textId="2C4D8367" w:rsidR="001E2615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7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-10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Jul 2018</w:t>
            </w:r>
          </w:p>
        </w:tc>
      </w:tr>
      <w:tr w:rsidR="00DE6C31" w:rsidRPr="001843E9" w14:paraId="3575659F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0B47" w14:textId="5F7BBD15" w:rsidR="00DE6C31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907" w14:textId="47EFA93D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National Conference on Graph Theory and Discrete Mathematics-2018</w:t>
            </w:r>
          </w:p>
          <w:p w14:paraId="43686315" w14:textId="344AC1E8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F0A0" w14:textId="40B19B3F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Department of Mathematics, Mangalore University, Mangalore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F55B" w14:textId="7A2D2E09" w:rsidR="00DE6C31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5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–6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Feb 2018</w:t>
            </w:r>
          </w:p>
        </w:tc>
      </w:tr>
      <w:tr w:rsidR="00DE6C31" w:rsidRPr="001843E9" w14:paraId="57CCB298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778E" w14:textId="3CC519CA" w:rsidR="00DE6C31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6E7C" w14:textId="5B32A0B3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10th Annual Conference of Karnatak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a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Science and Technology Academy-2018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541A" w14:textId="165F5079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a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Science and Technology Academy and REVA      University, Bengaluru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471B" w14:textId="008325CC" w:rsidR="00DE6C31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18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-19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Jan 2018</w:t>
            </w:r>
          </w:p>
        </w:tc>
      </w:tr>
      <w:tr w:rsidR="00DE6C31" w:rsidRPr="001843E9" w14:paraId="43E7EA17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241" w14:textId="385A2193" w:rsidR="00DE6C31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lastRenderedPageBreak/>
              <w:t>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AC7A" w14:textId="6C59BCA4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National Conference on Recent Advances in Mathematical Sciences and Applications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5AC5" w14:textId="77777777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Department of Studies and Research in Mathematics,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Tumkur</w:t>
            </w:r>
            <w:proofErr w:type="spellEnd"/>
          </w:p>
          <w:p w14:paraId="40D57506" w14:textId="69FAF382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University,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Tumkuru</w:t>
            </w:r>
            <w:proofErr w:type="spellEnd"/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4391" w14:textId="03C1E314" w:rsidR="00DE6C31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Dec 2017</w:t>
            </w:r>
          </w:p>
        </w:tc>
      </w:tr>
      <w:tr w:rsidR="00DE6C31" w:rsidRPr="001843E9" w14:paraId="4EF4CA01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D6DB" w14:textId="36694EBC" w:rsidR="00DE6C31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BBA1" w14:textId="77777777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UGC Sponsored National Conference on Analysis and Its Applications</w:t>
            </w:r>
            <w:proofErr w:type="gramStart"/>
            <w:r w:rsidRPr="001843E9">
              <w:rPr>
                <w:rFonts w:ascii="Times New Roman" w:hAnsi="Times New Roman"/>
                <w:sz w:val="20"/>
                <w:szCs w:val="20"/>
              </w:rPr>
              <w:t>-(</w:t>
            </w:r>
            <w:proofErr w:type="gramEnd"/>
            <w:r w:rsidRPr="001843E9">
              <w:rPr>
                <w:rFonts w:ascii="Times New Roman" w:hAnsi="Times New Roman"/>
                <w:sz w:val="20"/>
                <w:szCs w:val="20"/>
              </w:rPr>
              <w:t>NCAA-</w:t>
            </w:r>
          </w:p>
          <w:p w14:paraId="14246F18" w14:textId="2B72F6D1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2017)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B5E6" w14:textId="0428C902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Department of Mathematics,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 w:rsidRPr="001843E9">
              <w:rPr>
                <w:rFonts w:ascii="Times New Roman" w:hAnsi="Times New Roman"/>
                <w:sz w:val="20"/>
                <w:szCs w:val="20"/>
              </w:rPr>
              <w:t xml:space="preserve"> University,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0BA6" w14:textId="61BE566E" w:rsidR="00DE6C31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15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-16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Mar 2017</w:t>
            </w:r>
          </w:p>
        </w:tc>
      </w:tr>
      <w:tr w:rsidR="00DE6C31" w:rsidRPr="001843E9" w14:paraId="1B106AB6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636" w14:textId="75655FDE" w:rsidR="00DE6C31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0F9D" w14:textId="420411AD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UGC Sponsored Two Days National Seminar on Recent Trends in Mathematics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C423" w14:textId="75F30FC9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Department of Mathematics, KLEs J. T. College, </w:t>
            </w:r>
            <w:proofErr w:type="spellStart"/>
            <w:r w:rsidRPr="001843E9">
              <w:rPr>
                <w:rFonts w:ascii="Times New Roman" w:hAnsi="Times New Roman"/>
                <w:sz w:val="20"/>
                <w:szCs w:val="20"/>
              </w:rPr>
              <w:t>Gadag</w:t>
            </w:r>
            <w:proofErr w:type="spellEnd"/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6534" w14:textId="61BAD94F" w:rsidR="00DE6C31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3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-4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Mar 2017</w:t>
            </w:r>
          </w:p>
        </w:tc>
      </w:tr>
      <w:tr w:rsidR="00DE6C31" w:rsidRPr="001843E9" w14:paraId="2ED8C807" w14:textId="77777777" w:rsidTr="00307C35">
        <w:trPr>
          <w:trHeight w:val="34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7AD9" w14:textId="0B03B8F5" w:rsidR="00DE6C31" w:rsidRPr="001843E9" w:rsidRDefault="00DE6C31" w:rsidP="00307C35">
            <w:pPr>
              <w:spacing w:after="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8D98" w14:textId="77777777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9th KSTA Annual Conference on Science, Technology and Innovations in the</w:t>
            </w:r>
          </w:p>
          <w:p w14:paraId="02F5BD43" w14:textId="3357D2F1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21st Century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D4D6" w14:textId="14F37740" w:rsidR="00DE6C31" w:rsidRPr="001843E9" w:rsidRDefault="00DE6C31" w:rsidP="00DE6C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Karnatak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a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Science and Technology Academy</w:t>
            </w:r>
          </w:p>
          <w:p w14:paraId="286A726E" w14:textId="7581F07A" w:rsidR="00DE6C31" w:rsidRPr="001843E9" w:rsidRDefault="00DE6C31" w:rsidP="00DE6C31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          and Christ University, Bengaluru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BD8F" w14:textId="79FA8ED3" w:rsidR="00DE6C31" w:rsidRPr="001843E9" w:rsidRDefault="00DE6C31" w:rsidP="00307C35">
            <w:pPr>
              <w:spacing w:after="0" w:line="259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1843E9">
              <w:rPr>
                <w:rFonts w:ascii="Times New Roman" w:hAnsi="Times New Roman"/>
                <w:sz w:val="20"/>
                <w:szCs w:val="20"/>
              </w:rPr>
              <w:t>20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>-21</w:t>
            </w:r>
            <w:r w:rsidRPr="001843E9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 w:rsidRPr="001843E9">
              <w:rPr>
                <w:rFonts w:ascii="Times New Roman" w:hAnsi="Times New Roman"/>
                <w:sz w:val="20"/>
                <w:szCs w:val="20"/>
              </w:rPr>
              <w:t xml:space="preserve"> Dec </w:t>
            </w:r>
            <w:r w:rsidR="000A429A" w:rsidRPr="001843E9"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</w:tr>
    </w:tbl>
    <w:p w14:paraId="74DDBF6C" w14:textId="77777777" w:rsidR="00A836B6" w:rsidRPr="001843E9" w:rsidRDefault="00A836B6" w:rsidP="00EA02A3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BA8BBB5" w14:textId="77777777" w:rsidR="00905732" w:rsidRPr="001843E9" w:rsidRDefault="00EA02A3" w:rsidP="00EA02A3">
      <w:pPr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ab/>
      </w:r>
      <w:r w:rsidRPr="001843E9">
        <w:rPr>
          <w:rFonts w:ascii="Times New Roman" w:hAnsi="Times New Roman"/>
          <w:sz w:val="20"/>
          <w:szCs w:val="20"/>
        </w:rPr>
        <w:tab/>
      </w:r>
      <w:r w:rsidRPr="001843E9">
        <w:rPr>
          <w:rFonts w:ascii="Times New Roman" w:hAnsi="Times New Roman"/>
          <w:sz w:val="20"/>
          <w:szCs w:val="20"/>
        </w:rPr>
        <w:tab/>
      </w:r>
      <w:r w:rsidRPr="001843E9">
        <w:rPr>
          <w:rFonts w:ascii="Times New Roman" w:hAnsi="Times New Roman"/>
          <w:sz w:val="20"/>
          <w:szCs w:val="20"/>
        </w:rPr>
        <w:tab/>
      </w:r>
    </w:p>
    <w:p w14:paraId="09D7B68D" w14:textId="77777777" w:rsidR="00905732" w:rsidRPr="001843E9" w:rsidRDefault="00905732" w:rsidP="00EA02A3">
      <w:pPr>
        <w:jc w:val="both"/>
        <w:rPr>
          <w:rFonts w:ascii="Times New Roman" w:hAnsi="Times New Roman"/>
          <w:sz w:val="20"/>
          <w:szCs w:val="20"/>
        </w:rPr>
      </w:pPr>
    </w:p>
    <w:p w14:paraId="3382F03A" w14:textId="37B5C2FA" w:rsidR="00905732" w:rsidRPr="001843E9" w:rsidRDefault="00905732" w:rsidP="00905732">
      <w:pPr>
        <w:spacing w:after="225"/>
        <w:ind w:left="-5" w:right="84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eastAsia="Verdana" w:hAnsi="Times New Roman"/>
          <w:b/>
          <w:sz w:val="20"/>
          <w:szCs w:val="20"/>
        </w:rPr>
        <w:t xml:space="preserve">Mini Project: </w:t>
      </w:r>
      <w:r w:rsidRPr="001843E9">
        <w:rPr>
          <w:rFonts w:ascii="Times New Roman" w:hAnsi="Times New Roman"/>
          <w:sz w:val="20"/>
          <w:szCs w:val="20"/>
        </w:rPr>
        <w:t xml:space="preserve"> </w:t>
      </w:r>
      <w:r w:rsidR="00165B97" w:rsidRPr="001843E9">
        <w:rPr>
          <w:rFonts w:ascii="Times New Roman" w:hAnsi="Times New Roman"/>
          <w:sz w:val="20"/>
          <w:szCs w:val="20"/>
        </w:rPr>
        <w:t xml:space="preserve">Include your MSc project </w:t>
      </w:r>
      <w:r w:rsidRPr="001843E9">
        <w:rPr>
          <w:rFonts w:ascii="Times New Roman" w:hAnsi="Times New Roman"/>
          <w:sz w:val="20"/>
          <w:szCs w:val="20"/>
        </w:rPr>
        <w:t xml:space="preserve"> </w:t>
      </w:r>
    </w:p>
    <w:p w14:paraId="6AE23998" w14:textId="4DC53787" w:rsidR="00905732" w:rsidRPr="001843E9" w:rsidRDefault="00905732" w:rsidP="00165B97">
      <w:pPr>
        <w:jc w:val="both"/>
        <w:rPr>
          <w:rFonts w:ascii="Times New Roman" w:eastAsia="Verdana" w:hAnsi="Times New Roman"/>
          <w:b/>
          <w:sz w:val="20"/>
          <w:szCs w:val="20"/>
        </w:rPr>
      </w:pPr>
      <w:r w:rsidRPr="001843E9">
        <w:rPr>
          <w:rFonts w:ascii="Times New Roman" w:eastAsia="Verdana" w:hAnsi="Times New Roman"/>
          <w:b/>
          <w:sz w:val="20"/>
          <w:szCs w:val="20"/>
        </w:rPr>
        <w:t xml:space="preserve">Description: </w:t>
      </w:r>
    </w:p>
    <w:p w14:paraId="21F0125B" w14:textId="11FCFE82" w:rsidR="000A429A" w:rsidRPr="001843E9" w:rsidRDefault="000A429A" w:rsidP="00165B97">
      <w:pPr>
        <w:jc w:val="both"/>
        <w:rPr>
          <w:rFonts w:ascii="Times New Roman" w:eastAsia="Verdana" w:hAnsi="Times New Roman"/>
          <w:b/>
          <w:sz w:val="20"/>
          <w:szCs w:val="20"/>
        </w:rPr>
      </w:pPr>
    </w:p>
    <w:p w14:paraId="31BC85B6" w14:textId="286271B5" w:rsidR="000A429A" w:rsidRPr="001843E9" w:rsidRDefault="000A429A" w:rsidP="00165B97">
      <w:pPr>
        <w:jc w:val="both"/>
        <w:rPr>
          <w:rFonts w:ascii="Times New Roman" w:eastAsia="Verdana" w:hAnsi="Times New Roman"/>
          <w:b/>
          <w:sz w:val="20"/>
          <w:szCs w:val="20"/>
        </w:rPr>
      </w:pPr>
    </w:p>
    <w:p w14:paraId="63B0F761" w14:textId="170F4126" w:rsidR="000A429A" w:rsidRPr="001843E9" w:rsidRDefault="000A429A" w:rsidP="00165B97">
      <w:pPr>
        <w:jc w:val="both"/>
        <w:rPr>
          <w:rFonts w:ascii="Times New Roman" w:eastAsia="Verdana" w:hAnsi="Times New Roman"/>
          <w:b/>
          <w:sz w:val="20"/>
          <w:szCs w:val="20"/>
        </w:rPr>
      </w:pPr>
      <w:bookmarkStart w:id="1" w:name="_GoBack"/>
      <w:bookmarkEnd w:id="1"/>
    </w:p>
    <w:p w14:paraId="3F42FA6A" w14:textId="32D7E7E7" w:rsidR="000A429A" w:rsidRPr="001843E9" w:rsidRDefault="000A429A" w:rsidP="00165B97">
      <w:pPr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>I solemnly declare that all the above information is correct to the best of my knowledge and belief.</w:t>
      </w:r>
    </w:p>
    <w:p w14:paraId="5A222ECE" w14:textId="4336012B" w:rsidR="00EA02A3" w:rsidRPr="001843E9" w:rsidRDefault="00EA02A3" w:rsidP="00EA02A3">
      <w:pPr>
        <w:jc w:val="both"/>
        <w:rPr>
          <w:rFonts w:ascii="Times New Roman" w:hAnsi="Times New Roman"/>
          <w:sz w:val="20"/>
          <w:szCs w:val="20"/>
        </w:rPr>
      </w:pPr>
      <w:r w:rsidRPr="001843E9">
        <w:rPr>
          <w:rFonts w:ascii="Times New Roman" w:hAnsi="Times New Roman"/>
          <w:sz w:val="20"/>
          <w:szCs w:val="20"/>
        </w:rPr>
        <w:tab/>
      </w:r>
    </w:p>
    <w:p w14:paraId="4AAEAE50" w14:textId="5FAFB4D0" w:rsidR="00EA02A3" w:rsidRPr="001843E9" w:rsidRDefault="00EA02A3" w:rsidP="000A3783">
      <w:pPr>
        <w:jc w:val="both"/>
        <w:rPr>
          <w:rFonts w:ascii="Times New Roman" w:hAnsi="Times New Roman"/>
          <w:b/>
          <w:sz w:val="20"/>
          <w:szCs w:val="20"/>
        </w:rPr>
      </w:pPr>
    </w:p>
    <w:p w14:paraId="72B88C3E" w14:textId="77777777" w:rsidR="00E04EC7" w:rsidRPr="001843E9" w:rsidRDefault="00E04EC7" w:rsidP="000A3783">
      <w:pPr>
        <w:jc w:val="both"/>
        <w:rPr>
          <w:rFonts w:ascii="Times New Roman" w:hAnsi="Times New Roman"/>
          <w:b/>
          <w:sz w:val="20"/>
          <w:szCs w:val="20"/>
        </w:rPr>
      </w:pPr>
    </w:p>
    <w:p w14:paraId="2A62069C" w14:textId="7F279DAF" w:rsidR="00EA02A3" w:rsidRPr="001843E9" w:rsidRDefault="00E14A74" w:rsidP="00E14A74">
      <w:pPr>
        <w:ind w:left="648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Bhagyashri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R </w:t>
      </w:r>
      <w:proofErr w:type="spellStart"/>
      <w:r>
        <w:rPr>
          <w:rFonts w:ascii="Times New Roman" w:hAnsi="Times New Roman"/>
          <w:b/>
          <w:sz w:val="20"/>
          <w:szCs w:val="20"/>
        </w:rPr>
        <w:t>Doddamani</w:t>
      </w:r>
      <w:proofErr w:type="spellEnd"/>
    </w:p>
    <w:p w14:paraId="65C77A0D" w14:textId="77777777" w:rsidR="009F33C2" w:rsidRPr="001843E9" w:rsidRDefault="009F33C2">
      <w:pPr>
        <w:rPr>
          <w:rFonts w:ascii="Times New Roman" w:hAnsi="Times New Roman"/>
        </w:rPr>
      </w:pPr>
    </w:p>
    <w:sectPr w:rsidR="009F33C2" w:rsidRPr="001843E9" w:rsidSect="008150B1">
      <w:pgSz w:w="11907" w:h="16839" w:code="9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26D"/>
    <w:multiLevelType w:val="hybridMultilevel"/>
    <w:tmpl w:val="062C492C"/>
    <w:lvl w:ilvl="0" w:tplc="8CA2C612">
      <w:start w:val="1"/>
      <w:numFmt w:val="bullet"/>
      <w:lvlText w:val="•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68F14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C5D9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E6057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A4AA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A570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A485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228ED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22E5A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9514D"/>
    <w:multiLevelType w:val="hybridMultilevel"/>
    <w:tmpl w:val="A14E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6ABB"/>
    <w:multiLevelType w:val="hybridMultilevel"/>
    <w:tmpl w:val="BA58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02F"/>
    <w:multiLevelType w:val="multilevel"/>
    <w:tmpl w:val="F34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BE280B"/>
    <w:multiLevelType w:val="hybridMultilevel"/>
    <w:tmpl w:val="C75A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06A7"/>
    <w:multiLevelType w:val="hybridMultilevel"/>
    <w:tmpl w:val="A56CC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854C9"/>
    <w:multiLevelType w:val="hybridMultilevel"/>
    <w:tmpl w:val="D860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B6686"/>
    <w:multiLevelType w:val="hybridMultilevel"/>
    <w:tmpl w:val="F270378A"/>
    <w:lvl w:ilvl="0" w:tplc="1B5AA676">
      <w:start w:val="1"/>
      <w:numFmt w:val="decimal"/>
      <w:lvlText w:val="%1."/>
      <w:lvlJc w:val="left"/>
      <w:pPr>
        <w:ind w:left="7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FEC24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ACF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89EF8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4E5FE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E2F29C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804A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2ECD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4DF3C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CC46E2"/>
    <w:multiLevelType w:val="hybridMultilevel"/>
    <w:tmpl w:val="035C4442"/>
    <w:lvl w:ilvl="0" w:tplc="F280A072">
      <w:start w:val="1"/>
      <w:numFmt w:val="bullet"/>
      <w:lvlText w:val="•"/>
      <w:lvlJc w:val="left"/>
      <w:pPr>
        <w:ind w:left="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74F43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24769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58AA9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90EFA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9EA5B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6E9A4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8F61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4CD04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746C45"/>
    <w:multiLevelType w:val="hybridMultilevel"/>
    <w:tmpl w:val="AEB62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64FAC"/>
    <w:multiLevelType w:val="hybridMultilevel"/>
    <w:tmpl w:val="8F789714"/>
    <w:lvl w:ilvl="0" w:tplc="7D3CC298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666144">
      <w:start w:val="1"/>
      <w:numFmt w:val="decimal"/>
      <w:lvlText w:val="%2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DAC612">
      <w:start w:val="1"/>
      <w:numFmt w:val="lowerRoman"/>
      <w:lvlText w:val="%3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80DAFA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0A7E4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EF08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6E351A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10BD36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2E69C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945F9C"/>
    <w:multiLevelType w:val="hybridMultilevel"/>
    <w:tmpl w:val="5BA67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841"/>
    <w:multiLevelType w:val="hybridMultilevel"/>
    <w:tmpl w:val="C812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B0CBE"/>
    <w:multiLevelType w:val="hybridMultilevel"/>
    <w:tmpl w:val="E95AC10E"/>
    <w:lvl w:ilvl="0" w:tplc="04090001">
      <w:start w:val="1"/>
      <w:numFmt w:val="bullet"/>
      <w:lvlText w:val=""/>
      <w:lvlJc w:val="left"/>
      <w:pPr>
        <w:ind w:left="72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FEC24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ACF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89EF8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4E5FE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E2F29C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804A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2ECD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4DF3C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DC7E35"/>
    <w:multiLevelType w:val="hybridMultilevel"/>
    <w:tmpl w:val="06600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323C6"/>
    <w:multiLevelType w:val="hybridMultilevel"/>
    <w:tmpl w:val="4C98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9"/>
  </w:num>
  <w:num w:numId="6">
    <w:abstractNumId w:val="14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  <w:num w:numId="12">
    <w:abstractNumId w:val="13"/>
  </w:num>
  <w:num w:numId="13">
    <w:abstractNumId w:val="15"/>
  </w:num>
  <w:num w:numId="14">
    <w:abstractNumId w:val="10"/>
  </w:num>
  <w:num w:numId="15">
    <w:abstractNumId w:val="2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een Irappa Puttappanavar">
    <w15:presenceInfo w15:providerId="AD" w15:userId="S::35180@ITCINFOTECH.COM::def85532-626e-49fc-9a8c-37960f8a2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A3"/>
    <w:rsid w:val="000114BF"/>
    <w:rsid w:val="000571F6"/>
    <w:rsid w:val="000A3783"/>
    <w:rsid w:val="000A429A"/>
    <w:rsid w:val="00165B97"/>
    <w:rsid w:val="001843E9"/>
    <w:rsid w:val="001925E8"/>
    <w:rsid w:val="001E2615"/>
    <w:rsid w:val="001F33FE"/>
    <w:rsid w:val="00225573"/>
    <w:rsid w:val="00295EA9"/>
    <w:rsid w:val="002E237C"/>
    <w:rsid w:val="002F3122"/>
    <w:rsid w:val="00307BB8"/>
    <w:rsid w:val="003B370E"/>
    <w:rsid w:val="003C6D8E"/>
    <w:rsid w:val="00486EDA"/>
    <w:rsid w:val="004B1076"/>
    <w:rsid w:val="004B1FDE"/>
    <w:rsid w:val="004B5E7E"/>
    <w:rsid w:val="004D639E"/>
    <w:rsid w:val="00512E85"/>
    <w:rsid w:val="00527012"/>
    <w:rsid w:val="006A74A8"/>
    <w:rsid w:val="006D6967"/>
    <w:rsid w:val="006F0D87"/>
    <w:rsid w:val="00715613"/>
    <w:rsid w:val="007555CD"/>
    <w:rsid w:val="00766A77"/>
    <w:rsid w:val="00770B43"/>
    <w:rsid w:val="008D5CAD"/>
    <w:rsid w:val="00905732"/>
    <w:rsid w:val="00967041"/>
    <w:rsid w:val="009F33C2"/>
    <w:rsid w:val="00A47C17"/>
    <w:rsid w:val="00A7558F"/>
    <w:rsid w:val="00A76784"/>
    <w:rsid w:val="00A836B6"/>
    <w:rsid w:val="00AD2020"/>
    <w:rsid w:val="00B02387"/>
    <w:rsid w:val="00B44B7B"/>
    <w:rsid w:val="00B474FD"/>
    <w:rsid w:val="00B50176"/>
    <w:rsid w:val="00B557C3"/>
    <w:rsid w:val="00BA5615"/>
    <w:rsid w:val="00BB48ED"/>
    <w:rsid w:val="00BB7B6F"/>
    <w:rsid w:val="00BD3CA8"/>
    <w:rsid w:val="00BF6B44"/>
    <w:rsid w:val="00C842F8"/>
    <w:rsid w:val="00D01FCC"/>
    <w:rsid w:val="00D027AE"/>
    <w:rsid w:val="00D43B5F"/>
    <w:rsid w:val="00DA47AB"/>
    <w:rsid w:val="00DC65DA"/>
    <w:rsid w:val="00DD4B40"/>
    <w:rsid w:val="00DE6C31"/>
    <w:rsid w:val="00DF0B9D"/>
    <w:rsid w:val="00E04EC7"/>
    <w:rsid w:val="00E07900"/>
    <w:rsid w:val="00E14A74"/>
    <w:rsid w:val="00E33DE4"/>
    <w:rsid w:val="00E369EE"/>
    <w:rsid w:val="00E539C7"/>
    <w:rsid w:val="00E95C43"/>
    <w:rsid w:val="00EA02A3"/>
    <w:rsid w:val="00ED73B4"/>
    <w:rsid w:val="00EE49E5"/>
    <w:rsid w:val="00F4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1EF"/>
  <w15:chartTrackingRefBased/>
  <w15:docId w15:val="{0737ED12-06AA-4A70-97AE-14D70B70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3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A02A3"/>
    <w:pPr>
      <w:keepNext/>
      <w:framePr w:hSpace="180" w:wrap="notBeside" w:vAnchor="page" w:hAnchor="page" w:x="1318" w:y="2669"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02A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A02A3"/>
    <w:pPr>
      <w:ind w:left="720"/>
      <w:contextualSpacing/>
    </w:pPr>
  </w:style>
  <w:style w:type="paragraph" w:styleId="BodyText3">
    <w:name w:val="Body Text 3"/>
    <w:basedOn w:val="Normal"/>
    <w:link w:val="BodyText3Char"/>
    <w:rsid w:val="00EA02A3"/>
    <w:pPr>
      <w:suppressAutoHyphens/>
      <w:spacing w:after="0" w:line="360" w:lineRule="auto"/>
      <w:jc w:val="both"/>
      <w:textAlignment w:val="baseline"/>
    </w:pPr>
    <w:rPr>
      <w:rFonts w:ascii="Arial" w:eastAsia="Times New Roman" w:hAnsi="Arial"/>
      <w:kern w:val="1"/>
      <w:sz w:val="24"/>
      <w:szCs w:val="20"/>
      <w:lang w:val="x-none" w:eastAsia="hi-IN" w:bidi="hi-IN"/>
    </w:rPr>
  </w:style>
  <w:style w:type="character" w:customStyle="1" w:styleId="BodyText3Char">
    <w:name w:val="Body Text 3 Char"/>
    <w:basedOn w:val="DefaultParagraphFont"/>
    <w:link w:val="BodyText3"/>
    <w:rsid w:val="00EA02A3"/>
    <w:rPr>
      <w:rFonts w:ascii="Arial" w:eastAsia="Times New Roman" w:hAnsi="Arial" w:cs="Times New Roman"/>
      <w:kern w:val="1"/>
      <w:sz w:val="24"/>
      <w:szCs w:val="20"/>
      <w:lang w:val="x-none" w:eastAsia="hi-IN" w:bidi="hi-IN"/>
    </w:rPr>
  </w:style>
  <w:style w:type="table" w:customStyle="1" w:styleId="TableGrid">
    <w:name w:val="TableGrid"/>
    <w:rsid w:val="00F4185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50E6-3A35-4E8C-9EBF-D1DA0E5A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Irappa Puttappanavar</dc:creator>
  <cp:keywords/>
  <dc:description/>
  <cp:lastModifiedBy>Naveen Irappa Puttappanavar</cp:lastModifiedBy>
  <cp:revision>5</cp:revision>
  <dcterms:created xsi:type="dcterms:W3CDTF">2020-02-08T12:40:00Z</dcterms:created>
  <dcterms:modified xsi:type="dcterms:W3CDTF">2020-02-08T12:45:00Z</dcterms:modified>
</cp:coreProperties>
</file>