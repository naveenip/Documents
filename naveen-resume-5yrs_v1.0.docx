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1A012" w14:textId="6616A8C3" w:rsidR="00EA02A3" w:rsidRPr="00E33DE4" w:rsidRDefault="00EA02A3" w:rsidP="00EA02A3">
      <w:pPr>
        <w:pStyle w:val="Heading1"/>
        <w:framePr w:hSpace="0" w:wrap="auto" w:vAnchor="margin" w:hAnchor="text" w:xAlign="left" w:yAlign="inline"/>
        <w:ind w:right="-612"/>
        <w:jc w:val="both"/>
        <w:rPr>
          <w:rFonts w:ascii="Georgia" w:hAnsi="Georgia" w:cs="Arial"/>
          <w:b w:val="0"/>
          <w:sz w:val="22"/>
          <w:szCs w:val="22"/>
        </w:rPr>
      </w:pPr>
      <w:r w:rsidRPr="00E33DE4">
        <w:rPr>
          <w:rFonts w:ascii="Georgia" w:hAnsi="Georgia" w:cs="Arial"/>
          <w:sz w:val="22"/>
          <w:szCs w:val="22"/>
        </w:rPr>
        <w:t xml:space="preserve">NAVEEN I PUTTAPPANAVAR </w:t>
      </w:r>
      <w:r w:rsidRPr="00E33DE4">
        <w:rPr>
          <w:rFonts w:ascii="Georgia" w:hAnsi="Georgia" w:cs="Arial"/>
          <w:sz w:val="22"/>
          <w:szCs w:val="22"/>
        </w:rPr>
        <w:tab/>
      </w:r>
      <w:r w:rsidRPr="00E33DE4">
        <w:rPr>
          <w:rFonts w:ascii="Georgia" w:hAnsi="Georgia" w:cs="Arial"/>
          <w:sz w:val="22"/>
          <w:szCs w:val="22"/>
        </w:rPr>
        <w:tab/>
        <w:t xml:space="preserve">             </w:t>
      </w:r>
      <w:r w:rsidR="006A74A8" w:rsidRPr="00E33DE4">
        <w:rPr>
          <w:rFonts w:ascii="Georgia" w:hAnsi="Georgia" w:cs="Arial"/>
          <w:sz w:val="22"/>
          <w:szCs w:val="22"/>
        </w:rPr>
        <w:t xml:space="preserve">  </w:t>
      </w:r>
      <w:r w:rsidR="00E33DE4" w:rsidRPr="00E33DE4">
        <w:rPr>
          <w:rFonts w:ascii="Georgia" w:hAnsi="Georgia" w:cs="Arial"/>
          <w:sz w:val="22"/>
          <w:szCs w:val="22"/>
        </w:rPr>
        <w:tab/>
      </w:r>
      <w:r w:rsidR="00E33DE4">
        <w:rPr>
          <w:rFonts w:ascii="Georgia" w:hAnsi="Georgia" w:cs="Arial"/>
          <w:sz w:val="22"/>
          <w:szCs w:val="22"/>
        </w:rPr>
        <w:tab/>
      </w:r>
      <w:r w:rsidRPr="00E33DE4">
        <w:rPr>
          <w:rFonts w:ascii="Georgia" w:hAnsi="Georgia" w:cs="Arial"/>
          <w:sz w:val="22"/>
          <w:szCs w:val="22"/>
        </w:rPr>
        <w:t xml:space="preserve">Email ID: </w:t>
      </w:r>
      <w:r w:rsidRPr="00E33DE4">
        <w:rPr>
          <w:rFonts w:ascii="Georgia" w:hAnsi="Georgia" w:cs="Arial"/>
          <w:b w:val="0"/>
          <w:sz w:val="22"/>
          <w:szCs w:val="22"/>
        </w:rPr>
        <w:t>naveenip22@gmail.com</w:t>
      </w:r>
      <w:r w:rsidRPr="00E33DE4">
        <w:rPr>
          <w:rFonts w:ascii="Georgia" w:hAnsi="Georgia" w:cs="Arial"/>
          <w:sz w:val="22"/>
          <w:szCs w:val="22"/>
        </w:rPr>
        <w:t xml:space="preserve">     </w:t>
      </w:r>
    </w:p>
    <w:p w14:paraId="2D139A73" w14:textId="6F5CAB9D" w:rsidR="00EA02A3" w:rsidRPr="00E33DE4" w:rsidRDefault="00EA02A3" w:rsidP="006A74A8">
      <w:pPr>
        <w:spacing w:after="0" w:line="240" w:lineRule="auto"/>
        <w:jc w:val="both"/>
        <w:rPr>
          <w:rFonts w:ascii="Georgia" w:eastAsia="Times New Roman" w:hAnsi="Georgia" w:cs="Arial"/>
          <w:color w:val="000000"/>
        </w:rPr>
      </w:pPr>
      <w:r w:rsidRPr="00E33DE4">
        <w:rPr>
          <w:rFonts w:ascii="Georgia" w:eastAsia="Times New Roman" w:hAnsi="Georgia" w:cs="Arial"/>
          <w:b/>
          <w:color w:val="000000"/>
        </w:rPr>
        <w:tab/>
      </w:r>
      <w:r w:rsidRPr="00E33DE4">
        <w:rPr>
          <w:rFonts w:ascii="Georgia" w:eastAsia="Times New Roman" w:hAnsi="Georgia" w:cs="Arial"/>
          <w:b/>
          <w:color w:val="000000"/>
        </w:rPr>
        <w:tab/>
      </w:r>
      <w:r w:rsidRPr="00E33DE4">
        <w:rPr>
          <w:rFonts w:ascii="Georgia" w:eastAsia="Times New Roman" w:hAnsi="Georgia" w:cs="Arial"/>
          <w:b/>
          <w:color w:val="000000"/>
        </w:rPr>
        <w:tab/>
      </w:r>
      <w:r w:rsidRPr="00E33DE4">
        <w:rPr>
          <w:rFonts w:ascii="Georgia" w:eastAsia="Times New Roman" w:hAnsi="Georgia" w:cs="Arial"/>
          <w:b/>
          <w:color w:val="000000"/>
        </w:rPr>
        <w:tab/>
      </w:r>
      <w:r w:rsidRPr="00E33DE4">
        <w:rPr>
          <w:rFonts w:ascii="Georgia" w:eastAsia="Times New Roman" w:hAnsi="Georgia" w:cs="Arial"/>
          <w:b/>
          <w:color w:val="000000"/>
        </w:rPr>
        <w:tab/>
        <w:t xml:space="preserve">         </w:t>
      </w:r>
      <w:r w:rsidRPr="00E33DE4">
        <w:rPr>
          <w:rFonts w:ascii="Georgia" w:eastAsia="Times New Roman" w:hAnsi="Georgia" w:cs="Arial"/>
          <w:b/>
          <w:color w:val="000000"/>
        </w:rPr>
        <w:tab/>
      </w:r>
      <w:r w:rsidRPr="00E33DE4">
        <w:rPr>
          <w:rFonts w:ascii="Georgia" w:eastAsia="Times New Roman" w:hAnsi="Georgia" w:cs="Arial"/>
          <w:b/>
          <w:color w:val="000000"/>
        </w:rPr>
        <w:tab/>
      </w:r>
      <w:r w:rsidRPr="00E33DE4">
        <w:rPr>
          <w:rFonts w:ascii="Georgia" w:eastAsia="Times New Roman" w:hAnsi="Georgia" w:cs="Arial"/>
          <w:b/>
          <w:color w:val="000000"/>
        </w:rPr>
        <w:tab/>
      </w:r>
      <w:r w:rsidR="00E33DE4">
        <w:rPr>
          <w:rFonts w:ascii="Georgia" w:eastAsia="Times New Roman" w:hAnsi="Georgia" w:cs="Arial"/>
          <w:b/>
          <w:color w:val="000000"/>
        </w:rPr>
        <w:t xml:space="preserve">           </w:t>
      </w:r>
      <w:r w:rsidR="006A74A8" w:rsidRPr="00E33DE4">
        <w:rPr>
          <w:rFonts w:ascii="Georgia" w:eastAsia="Times New Roman" w:hAnsi="Georgia" w:cs="Arial"/>
          <w:b/>
          <w:color w:val="000000"/>
        </w:rPr>
        <w:t xml:space="preserve">  </w:t>
      </w:r>
      <w:r w:rsidRPr="00E33DE4">
        <w:rPr>
          <w:rFonts w:ascii="Georgia" w:eastAsia="Times New Roman" w:hAnsi="Georgia" w:cs="Arial"/>
          <w:b/>
          <w:color w:val="000000"/>
        </w:rPr>
        <w:t>Phone no.:</w:t>
      </w:r>
      <w:r w:rsidRPr="00E33DE4">
        <w:rPr>
          <w:rFonts w:ascii="Georgia" w:eastAsia="Times New Roman" w:hAnsi="Georgia" w:cs="Arial"/>
          <w:color w:val="000000"/>
        </w:rPr>
        <w:t xml:space="preserve"> </w:t>
      </w:r>
      <w:r w:rsidRPr="00E33DE4">
        <w:rPr>
          <w:rFonts w:ascii="Georgia" w:eastAsia="Times New Roman" w:hAnsi="Georgia" w:cstheme="minorHAnsi"/>
          <w:color w:val="000000"/>
        </w:rPr>
        <w:t>+91-</w:t>
      </w:r>
      <w:r w:rsidR="00E539C7" w:rsidRPr="00E33DE4">
        <w:rPr>
          <w:rFonts w:ascii="Georgia" w:eastAsia="Times New Roman" w:hAnsi="Georgia" w:cstheme="minorHAnsi"/>
          <w:color w:val="000000"/>
        </w:rPr>
        <w:t>8660561037</w:t>
      </w:r>
    </w:p>
    <w:p w14:paraId="3546E8D4" w14:textId="77777777" w:rsidR="006A74A8" w:rsidRPr="006A74A8" w:rsidRDefault="006A74A8" w:rsidP="006A74A8">
      <w:pPr>
        <w:spacing w:after="0" w:line="240" w:lineRule="auto"/>
        <w:jc w:val="both"/>
        <w:rPr>
          <w:rFonts w:ascii="Georgia" w:eastAsia="Times New Roman" w:hAnsi="Georgia" w:cs="Arial"/>
          <w:color w:val="000000"/>
        </w:rPr>
      </w:pPr>
    </w:p>
    <w:p w14:paraId="6418E61F" w14:textId="4ABDCBD8" w:rsidR="00EA02A3" w:rsidRPr="00DA47AB" w:rsidRDefault="00EA02A3" w:rsidP="004D639E">
      <w:pPr>
        <w:shd w:val="clear" w:color="auto" w:fill="F2F2F2"/>
        <w:tabs>
          <w:tab w:val="right" w:pos="9747"/>
        </w:tabs>
        <w:jc w:val="both"/>
        <w:rPr>
          <w:rFonts w:ascii="Georgia" w:hAnsi="Georgia" w:cs="Arial"/>
          <w:b/>
          <w:sz w:val="20"/>
          <w:szCs w:val="20"/>
          <w:u w:val="single"/>
        </w:rPr>
      </w:pPr>
      <w:r w:rsidRPr="000114BF">
        <w:rPr>
          <w:rFonts w:ascii="Georgia" w:hAnsi="Georgia" w:cs="Arial"/>
          <w:b/>
          <w:noProof/>
        </w:rPr>
        <mc:AlternateContent>
          <mc:Choice Requires="wps">
            <w:drawing>
              <wp:anchor distT="0" distB="0" distL="114300" distR="114300" simplePos="0" relativeHeight="251662336" behindDoc="0" locked="0" layoutInCell="1" allowOverlap="1" wp14:anchorId="71274692" wp14:editId="4A977E5C">
                <wp:simplePos x="0" y="0"/>
                <wp:positionH relativeFrom="column">
                  <wp:posOffset>8255</wp:posOffset>
                </wp:positionH>
                <wp:positionV relativeFrom="paragraph">
                  <wp:posOffset>200660</wp:posOffset>
                </wp:positionV>
                <wp:extent cx="6250305" cy="0"/>
                <wp:effectExtent l="8255" t="12065" r="8890" b="698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006E9E" id="Straight Arrow Connector 5" o:spid="_x0000_s1026" type="#_x0000_t32" style="position:absolute;margin-left:.65pt;margin-top:15.8pt;width:492.1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"/>
            </w:pict>
          </mc:Fallback>
        </mc:AlternateContent>
      </w:r>
      <w:r w:rsidRPr="000114BF">
        <w:rPr>
          <w:rFonts w:ascii="Georgia" w:hAnsi="Georgia" w:cs="Arial"/>
          <w:b/>
        </w:rPr>
        <w:t xml:space="preserve"> </w:t>
      </w:r>
      <w:r w:rsidRPr="00DA47AB">
        <w:rPr>
          <w:rFonts w:ascii="Georgia" w:hAnsi="Georgia" w:cs="Arial"/>
          <w:b/>
          <w:sz w:val="20"/>
          <w:szCs w:val="20"/>
        </w:rPr>
        <w:t>Experience Summary:</w:t>
      </w:r>
      <w:r w:rsidR="004D639E" w:rsidRPr="00DA47AB">
        <w:rPr>
          <w:rFonts w:ascii="Georgia" w:hAnsi="Georgia" w:cs="Arial"/>
          <w:b/>
          <w:sz w:val="20"/>
          <w:szCs w:val="20"/>
        </w:rPr>
        <w:tab/>
      </w:r>
    </w:p>
    <w:p w14:paraId="2A4123E1" w14:textId="77777777" w:rsidR="00EA02A3" w:rsidRPr="00DA47AB" w:rsidRDefault="00EA02A3" w:rsidP="00EA02A3">
      <w:pPr>
        <w:numPr>
          <w:ilvl w:val="0"/>
          <w:numId w:val="2"/>
        </w:numPr>
        <w:spacing w:before="240" w:after="0" w:line="240" w:lineRule="auto"/>
        <w:ind w:left="540" w:hanging="270"/>
        <w:jc w:val="both"/>
        <w:rPr>
          <w:rFonts w:ascii="Georgia" w:hAnsi="Georgia" w:cs="Arial"/>
          <w:sz w:val="20"/>
          <w:szCs w:val="20"/>
        </w:rPr>
      </w:pPr>
      <w:r w:rsidRPr="00DA47AB">
        <w:rPr>
          <w:rFonts w:ascii="Georgia" w:hAnsi="Georgia" w:cs="Arial"/>
          <w:sz w:val="20"/>
          <w:szCs w:val="20"/>
        </w:rPr>
        <w:t>Five year of IT professional experience with proficient in web development skills like Core Java, J2EE, Data structures, Spring Boot, Spring MVC, SQL, Ajax, knowledge of Angular, JavaScript, JQuery and JSON.</w:t>
      </w:r>
    </w:p>
    <w:p w14:paraId="200A48CE" w14:textId="5B112D8E" w:rsidR="00EA02A3" w:rsidRPr="00DA47AB" w:rsidRDefault="00EA02A3" w:rsidP="00EA02A3">
      <w:pPr>
        <w:numPr>
          <w:ilvl w:val="0"/>
          <w:numId w:val="2"/>
        </w:numPr>
        <w:spacing w:before="240" w:after="0" w:line="240" w:lineRule="auto"/>
        <w:ind w:left="540" w:hanging="270"/>
        <w:jc w:val="both"/>
        <w:rPr>
          <w:rFonts w:ascii="Georgia" w:hAnsi="Georgia" w:cs="Arial"/>
          <w:sz w:val="20"/>
          <w:szCs w:val="20"/>
        </w:rPr>
      </w:pPr>
      <w:r w:rsidRPr="00DA47AB">
        <w:rPr>
          <w:rFonts w:ascii="Georgia" w:hAnsi="Georgia" w:cs="Arial"/>
          <w:sz w:val="20"/>
          <w:szCs w:val="20"/>
        </w:rPr>
        <w:t>Currently working in ITC I</w:t>
      </w:r>
      <w:r w:rsidR="00307BB8" w:rsidRPr="00DA47AB">
        <w:rPr>
          <w:rFonts w:ascii="Georgia" w:hAnsi="Georgia" w:cs="Arial"/>
          <w:sz w:val="20"/>
          <w:szCs w:val="20"/>
        </w:rPr>
        <w:t>nfotech</w:t>
      </w:r>
      <w:r w:rsidRPr="00DA47AB">
        <w:rPr>
          <w:rFonts w:ascii="Georgia" w:hAnsi="Georgia" w:cs="Arial"/>
          <w:sz w:val="20"/>
          <w:szCs w:val="20"/>
        </w:rPr>
        <w:t>,</w:t>
      </w:r>
      <w:r w:rsidRPr="00DA47AB">
        <w:rPr>
          <w:rFonts w:ascii="Georgia" w:hAnsi="Georgia" w:cs="Arial"/>
          <w:b/>
          <w:bCs/>
          <w:sz w:val="20"/>
          <w:szCs w:val="20"/>
        </w:rPr>
        <w:t xml:space="preserve"> </w:t>
      </w:r>
      <w:r w:rsidRPr="00DA47AB">
        <w:rPr>
          <w:rFonts w:ascii="Georgia" w:hAnsi="Georgia" w:cs="Arial"/>
          <w:sz w:val="20"/>
          <w:szCs w:val="20"/>
        </w:rPr>
        <w:t xml:space="preserve">Bangalore from Aug 2019 to till date and current designation is Associate IT Consultant. </w:t>
      </w:r>
    </w:p>
    <w:p w14:paraId="4597C70D" w14:textId="77777777" w:rsidR="00EA02A3" w:rsidRPr="00DA47AB" w:rsidRDefault="00EA02A3" w:rsidP="00EA02A3">
      <w:pPr>
        <w:numPr>
          <w:ilvl w:val="0"/>
          <w:numId w:val="2"/>
        </w:numPr>
        <w:spacing w:before="240" w:after="0" w:line="240" w:lineRule="auto"/>
        <w:ind w:left="540" w:hanging="270"/>
        <w:jc w:val="both"/>
        <w:rPr>
          <w:rFonts w:ascii="Georgia" w:hAnsi="Georgia" w:cs="Arial"/>
          <w:sz w:val="20"/>
          <w:szCs w:val="20"/>
        </w:rPr>
      </w:pPr>
      <w:r w:rsidRPr="00DA47AB">
        <w:rPr>
          <w:rFonts w:ascii="Georgia" w:hAnsi="Georgia" w:cs="Arial"/>
          <w:sz w:val="20"/>
          <w:szCs w:val="20"/>
        </w:rPr>
        <w:t>Worked in</w:t>
      </w:r>
      <w:r w:rsidRPr="00DA47AB">
        <w:rPr>
          <w:rFonts w:ascii="Georgia" w:hAnsi="Georgia" w:cs="Arial"/>
          <w:b/>
          <w:sz w:val="20"/>
          <w:szCs w:val="20"/>
        </w:rPr>
        <w:t xml:space="preserve"> </w:t>
      </w:r>
      <w:r w:rsidRPr="00DA47AB">
        <w:rPr>
          <w:rFonts w:ascii="Georgia" w:hAnsi="Georgia" w:cs="Arial"/>
          <w:sz w:val="20"/>
          <w:szCs w:val="20"/>
        </w:rPr>
        <w:t xml:space="preserve">Amber Road Software, Bangalore from December 2017 to Aug 2019 as a full stack developer for </w:t>
      </w:r>
      <w:r w:rsidRPr="00DA47AB">
        <w:rPr>
          <w:rFonts w:ascii="Georgia" w:hAnsi="Georgia" w:cs="Arial"/>
          <w:bCs/>
          <w:sz w:val="20"/>
          <w:szCs w:val="20"/>
        </w:rPr>
        <w:t>Logistics product</w:t>
      </w:r>
      <w:r w:rsidRPr="00DA47AB">
        <w:rPr>
          <w:rFonts w:ascii="Georgia" w:hAnsi="Georgia" w:cs="Arial"/>
          <w:sz w:val="20"/>
          <w:szCs w:val="20"/>
        </w:rPr>
        <w:t>.</w:t>
      </w:r>
    </w:p>
    <w:p w14:paraId="6ABC0ABF" w14:textId="77777777" w:rsidR="00EA02A3" w:rsidRPr="00DA47AB" w:rsidRDefault="00EA02A3" w:rsidP="00EA02A3">
      <w:pPr>
        <w:numPr>
          <w:ilvl w:val="0"/>
          <w:numId w:val="2"/>
        </w:numPr>
        <w:spacing w:before="240" w:after="0" w:line="240" w:lineRule="auto"/>
        <w:ind w:left="540" w:hanging="270"/>
        <w:jc w:val="both"/>
        <w:rPr>
          <w:rFonts w:ascii="Georgia" w:hAnsi="Georgia" w:cs="Arial"/>
          <w:sz w:val="20"/>
          <w:szCs w:val="20"/>
        </w:rPr>
      </w:pPr>
      <w:r w:rsidRPr="00DA47AB">
        <w:rPr>
          <w:rFonts w:ascii="Georgia" w:hAnsi="Georgia" w:cs="Arial"/>
          <w:sz w:val="20"/>
          <w:szCs w:val="20"/>
        </w:rPr>
        <w:t xml:space="preserve">Worked in Tata Consultancy Services, Bangalore from January 2015 to November 2017 as a full stack developer for </w:t>
      </w:r>
      <w:r w:rsidRPr="00DA47AB">
        <w:rPr>
          <w:rFonts w:ascii="Georgia" w:hAnsi="Georgia" w:cs="Arial"/>
          <w:bCs/>
          <w:sz w:val="20"/>
          <w:szCs w:val="20"/>
        </w:rPr>
        <w:t>HDFC Life Insurance client</w:t>
      </w:r>
      <w:r w:rsidRPr="00DA47AB">
        <w:rPr>
          <w:rFonts w:ascii="Georgia" w:hAnsi="Georgia" w:cs="Arial"/>
          <w:sz w:val="20"/>
          <w:szCs w:val="20"/>
        </w:rPr>
        <w:t>.</w:t>
      </w:r>
    </w:p>
    <w:p w14:paraId="3C4FA1A2" w14:textId="4CFF38DB" w:rsidR="00EA02A3" w:rsidRPr="00DA47AB" w:rsidRDefault="00EA02A3" w:rsidP="00307BB8">
      <w:pPr>
        <w:numPr>
          <w:ilvl w:val="0"/>
          <w:numId w:val="2"/>
        </w:numPr>
        <w:spacing w:before="240" w:after="0" w:line="240" w:lineRule="auto"/>
        <w:ind w:left="540" w:hanging="270"/>
        <w:jc w:val="both"/>
        <w:rPr>
          <w:rFonts w:ascii="Georgia" w:hAnsi="Georgia" w:cs="Arial"/>
          <w:sz w:val="20"/>
          <w:szCs w:val="20"/>
        </w:rPr>
      </w:pPr>
      <w:r w:rsidRPr="00DA47AB">
        <w:rPr>
          <w:rFonts w:ascii="Georgia" w:hAnsi="Georgia" w:cs="Arial"/>
          <w:sz w:val="20"/>
          <w:szCs w:val="20"/>
        </w:rPr>
        <w:t>Worked on performance issues with help of J-visual monitor and fiddler.</w:t>
      </w:r>
    </w:p>
    <w:p w14:paraId="55F89EBD" w14:textId="77777777" w:rsidR="00EA02A3" w:rsidRPr="00DA47AB" w:rsidRDefault="00EA02A3" w:rsidP="00EA02A3">
      <w:pPr>
        <w:numPr>
          <w:ilvl w:val="0"/>
          <w:numId w:val="2"/>
        </w:numPr>
        <w:spacing w:before="240" w:after="0" w:line="240" w:lineRule="auto"/>
        <w:ind w:left="540" w:hanging="270"/>
        <w:jc w:val="both"/>
        <w:rPr>
          <w:rFonts w:ascii="Georgia" w:hAnsi="Georgia" w:cs="Arial"/>
          <w:sz w:val="20"/>
          <w:szCs w:val="20"/>
        </w:rPr>
      </w:pPr>
      <w:r w:rsidRPr="00DA47AB">
        <w:rPr>
          <w:rFonts w:ascii="Georgia" w:hAnsi="Georgia" w:cs="Arial"/>
          <w:sz w:val="20"/>
          <w:szCs w:val="20"/>
        </w:rPr>
        <w:t>Actively participating in code review tasks and sonar issue fixing.</w:t>
      </w:r>
    </w:p>
    <w:p w14:paraId="3DEE9F2A" w14:textId="77777777" w:rsidR="00EA02A3" w:rsidRPr="00DA47AB" w:rsidRDefault="00EA02A3" w:rsidP="00EA02A3">
      <w:pPr>
        <w:numPr>
          <w:ilvl w:val="0"/>
          <w:numId w:val="2"/>
        </w:numPr>
        <w:spacing w:before="240" w:after="0" w:line="240" w:lineRule="auto"/>
        <w:ind w:left="540" w:hanging="270"/>
        <w:jc w:val="both"/>
        <w:rPr>
          <w:rFonts w:ascii="Georgia" w:hAnsi="Georgia" w:cs="Arial"/>
          <w:sz w:val="20"/>
          <w:szCs w:val="20"/>
        </w:rPr>
      </w:pPr>
      <w:r w:rsidRPr="00DA47AB">
        <w:rPr>
          <w:rFonts w:ascii="Georgia" w:hAnsi="Georgia" w:cs="Arial"/>
          <w:sz w:val="20"/>
          <w:szCs w:val="20"/>
        </w:rPr>
        <w:t>Good team player and trained few team members in the team.</w:t>
      </w:r>
    </w:p>
    <w:p w14:paraId="065CD452" w14:textId="77777777" w:rsidR="00EA02A3" w:rsidRPr="00DA47AB" w:rsidRDefault="00EA02A3" w:rsidP="00EA02A3">
      <w:pPr>
        <w:numPr>
          <w:ilvl w:val="0"/>
          <w:numId w:val="2"/>
        </w:numPr>
        <w:spacing w:before="240" w:after="0" w:line="240" w:lineRule="auto"/>
        <w:ind w:left="540" w:hanging="270"/>
        <w:jc w:val="both"/>
        <w:rPr>
          <w:rFonts w:ascii="Georgia" w:hAnsi="Georgia" w:cs="Arial"/>
          <w:sz w:val="20"/>
          <w:szCs w:val="20"/>
        </w:rPr>
      </w:pPr>
      <w:r w:rsidRPr="00DA47AB">
        <w:rPr>
          <w:rFonts w:ascii="Georgia" w:hAnsi="Georgia" w:cs="Arial"/>
          <w:sz w:val="20"/>
          <w:szCs w:val="20"/>
        </w:rPr>
        <w:t>Experience in understanding clear requirements from the customer and providing solutions.</w:t>
      </w:r>
    </w:p>
    <w:p w14:paraId="5B2B0A5E" w14:textId="77777777" w:rsidR="00EA02A3" w:rsidRPr="00DA47AB" w:rsidRDefault="00EA02A3" w:rsidP="00EA02A3">
      <w:pPr>
        <w:numPr>
          <w:ilvl w:val="0"/>
          <w:numId w:val="2"/>
        </w:numPr>
        <w:spacing w:before="240" w:after="0" w:line="240" w:lineRule="auto"/>
        <w:ind w:left="540" w:hanging="270"/>
        <w:jc w:val="both"/>
        <w:rPr>
          <w:rFonts w:ascii="Georgia" w:hAnsi="Georgia" w:cs="Arial"/>
          <w:sz w:val="20"/>
          <w:szCs w:val="20"/>
        </w:rPr>
      </w:pPr>
      <w:r w:rsidRPr="00DA47AB">
        <w:rPr>
          <w:rFonts w:ascii="Georgia" w:hAnsi="Georgia" w:cs="Arial"/>
          <w:sz w:val="20"/>
          <w:szCs w:val="20"/>
        </w:rPr>
        <w:t>Proven experience in meeting deadlines and appreciation from clients.</w:t>
      </w:r>
    </w:p>
    <w:p w14:paraId="1D39968F" w14:textId="77777777" w:rsidR="00EA02A3" w:rsidRPr="00DA47AB" w:rsidRDefault="00EA02A3" w:rsidP="00EA02A3">
      <w:pPr>
        <w:spacing w:before="240" w:after="0" w:line="240" w:lineRule="auto"/>
        <w:ind w:left="540"/>
        <w:jc w:val="both"/>
        <w:rPr>
          <w:rFonts w:ascii="Georgia" w:hAnsi="Georgia" w:cs="Arial"/>
          <w:sz w:val="20"/>
          <w:szCs w:val="20"/>
        </w:rPr>
      </w:pPr>
    </w:p>
    <w:p w14:paraId="4551C0B1" w14:textId="277354D9" w:rsidR="00EA02A3" w:rsidRPr="00DA47AB" w:rsidRDefault="00EA02A3" w:rsidP="00EA02A3">
      <w:pPr>
        <w:shd w:val="clear" w:color="auto" w:fill="F2F2F2"/>
        <w:spacing w:line="240" w:lineRule="auto"/>
        <w:jc w:val="both"/>
        <w:rPr>
          <w:rFonts w:ascii="Georgia" w:hAnsi="Georgia" w:cs="Arial"/>
          <w:b/>
          <w:sz w:val="20"/>
          <w:szCs w:val="20"/>
        </w:rPr>
      </w:pPr>
      <w:r w:rsidRPr="00DA47AB">
        <w:rPr>
          <w:rFonts w:ascii="Georgia" w:hAnsi="Georgia" w:cs="Arial"/>
          <w:b/>
          <w:noProof/>
          <w:sz w:val="20"/>
          <w:szCs w:val="20"/>
        </w:rPr>
        <mc:AlternateContent>
          <mc:Choice Requires="wps">
            <w:drawing>
              <wp:anchor distT="0" distB="0" distL="114300" distR="114300" simplePos="0" relativeHeight="251660288" behindDoc="0" locked="0" layoutInCell="1" allowOverlap="1" wp14:anchorId="0ACB4F8B" wp14:editId="5F890AE1">
                <wp:simplePos x="0" y="0"/>
                <wp:positionH relativeFrom="column">
                  <wp:posOffset>12700</wp:posOffset>
                </wp:positionH>
                <wp:positionV relativeFrom="paragraph">
                  <wp:posOffset>191770</wp:posOffset>
                </wp:positionV>
                <wp:extent cx="6192520" cy="0"/>
                <wp:effectExtent l="12700" t="9525" r="508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2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18B237" id="Straight Arrow Connector 4" o:spid="_x0000_s1026" type="#_x0000_t32" style="position:absolute;margin-left:1pt;margin-top:15.1pt;width:487.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"/>
            </w:pict>
          </mc:Fallback>
        </mc:AlternateContent>
      </w:r>
      <w:r w:rsidRPr="00DA47AB">
        <w:rPr>
          <w:rFonts w:ascii="Georgia" w:hAnsi="Georgia" w:cs="Arial"/>
          <w:b/>
          <w:sz w:val="20"/>
          <w:szCs w:val="20"/>
        </w:rPr>
        <w:t>Technical Skills:</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3743"/>
        <w:gridCol w:w="5872"/>
      </w:tblGrid>
      <w:tr w:rsidR="00EA02A3" w:rsidRPr="00DA47AB" w14:paraId="30849AD5" w14:textId="77777777" w:rsidTr="00B50176">
        <w:trPr>
          <w:trHeight w:val="249"/>
        </w:trPr>
        <w:tc>
          <w:tcPr>
            <w:tcW w:w="3743" w:type="dxa"/>
            <w:shd w:val="clear" w:color="auto" w:fill="FFFFFF"/>
            <w:vAlign w:val="bottom"/>
          </w:tcPr>
          <w:p w14:paraId="6C5A30D9" w14:textId="77777777" w:rsidR="00EA02A3" w:rsidRPr="00DA47AB" w:rsidRDefault="00EA02A3" w:rsidP="00B50176">
            <w:pPr>
              <w:spacing w:after="100"/>
              <w:jc w:val="both"/>
              <w:rPr>
                <w:rFonts w:ascii="Georgia" w:hAnsi="Georgia" w:cs="Arial"/>
                <w:b/>
                <w:sz w:val="20"/>
                <w:szCs w:val="20"/>
              </w:rPr>
            </w:pPr>
            <w:r w:rsidRPr="00DA47AB">
              <w:rPr>
                <w:rFonts w:ascii="Georgia" w:hAnsi="Georgia" w:cs="Arial"/>
                <w:b/>
                <w:sz w:val="20"/>
                <w:szCs w:val="20"/>
              </w:rPr>
              <w:t>Technology / Skills</w:t>
            </w:r>
          </w:p>
        </w:tc>
        <w:tc>
          <w:tcPr>
            <w:tcW w:w="5872" w:type="dxa"/>
            <w:shd w:val="clear" w:color="auto" w:fill="FFFFFF"/>
            <w:vAlign w:val="bottom"/>
          </w:tcPr>
          <w:p w14:paraId="5B10D9E9" w14:textId="77777777" w:rsidR="00EA02A3" w:rsidRPr="00DA47AB" w:rsidRDefault="00EA02A3" w:rsidP="00B50176">
            <w:pPr>
              <w:spacing w:after="100"/>
              <w:jc w:val="both"/>
              <w:rPr>
                <w:rFonts w:ascii="Georgia" w:hAnsi="Georgia" w:cs="Arial"/>
                <w:b/>
                <w:sz w:val="20"/>
                <w:szCs w:val="20"/>
              </w:rPr>
            </w:pPr>
            <w:r w:rsidRPr="00DA47AB">
              <w:rPr>
                <w:rFonts w:ascii="Georgia" w:hAnsi="Georgia" w:cs="Arial"/>
                <w:b/>
                <w:sz w:val="20"/>
                <w:szCs w:val="20"/>
              </w:rPr>
              <w:t>Description</w:t>
            </w:r>
          </w:p>
        </w:tc>
      </w:tr>
      <w:tr w:rsidR="00EA02A3" w:rsidRPr="00DA47AB" w14:paraId="6D3EBEAB" w14:textId="77777777" w:rsidTr="00B50176">
        <w:trPr>
          <w:trHeight w:val="295"/>
        </w:trPr>
        <w:tc>
          <w:tcPr>
            <w:tcW w:w="3743" w:type="dxa"/>
            <w:vAlign w:val="bottom"/>
          </w:tcPr>
          <w:p w14:paraId="6A34B963" w14:textId="77777777" w:rsidR="00EA02A3" w:rsidRPr="00DA47AB" w:rsidRDefault="00EA02A3" w:rsidP="007555CD">
            <w:pPr>
              <w:rPr>
                <w:rFonts w:ascii="Georgia" w:hAnsi="Georgia" w:cs="Arial"/>
                <w:sz w:val="20"/>
                <w:szCs w:val="20"/>
              </w:rPr>
            </w:pPr>
            <w:r w:rsidRPr="00DA47AB">
              <w:rPr>
                <w:rFonts w:ascii="Georgia" w:hAnsi="Georgia" w:cs="Arial"/>
                <w:sz w:val="20"/>
                <w:szCs w:val="20"/>
              </w:rPr>
              <w:t>Java/J2EE</w:t>
            </w:r>
          </w:p>
        </w:tc>
        <w:tc>
          <w:tcPr>
            <w:tcW w:w="5872" w:type="dxa"/>
            <w:vAlign w:val="bottom"/>
          </w:tcPr>
          <w:p w14:paraId="03B90D45" w14:textId="7CD1F028" w:rsidR="00EA02A3" w:rsidRPr="00DA47AB" w:rsidRDefault="00EA02A3" w:rsidP="007555CD">
            <w:pPr>
              <w:rPr>
                <w:rFonts w:ascii="Georgia" w:hAnsi="Georgia" w:cs="Arial"/>
                <w:sz w:val="20"/>
                <w:szCs w:val="20"/>
              </w:rPr>
            </w:pPr>
            <w:r w:rsidRPr="00DA47AB">
              <w:rPr>
                <w:rFonts w:ascii="Georgia" w:hAnsi="Georgia" w:cs="Arial"/>
                <w:sz w:val="20"/>
                <w:szCs w:val="20"/>
              </w:rPr>
              <w:t>OO Concepts, Core Java, Servlets</w:t>
            </w:r>
            <w:r w:rsidR="00A47C17" w:rsidRPr="00DA47AB">
              <w:rPr>
                <w:rFonts w:ascii="Georgia" w:hAnsi="Georgia" w:cs="Arial"/>
                <w:sz w:val="20"/>
                <w:szCs w:val="20"/>
              </w:rPr>
              <w:t>/JSP</w:t>
            </w:r>
            <w:r w:rsidRPr="00DA47AB">
              <w:rPr>
                <w:rFonts w:ascii="Georgia" w:hAnsi="Georgia" w:cs="Arial"/>
                <w:sz w:val="20"/>
                <w:szCs w:val="20"/>
              </w:rPr>
              <w:t>,</w:t>
            </w:r>
            <w:r w:rsidR="00A47C17" w:rsidRPr="00DA47AB">
              <w:rPr>
                <w:rFonts w:ascii="Georgia" w:hAnsi="Georgia" w:cs="Arial"/>
                <w:sz w:val="20"/>
                <w:szCs w:val="20"/>
              </w:rPr>
              <w:t xml:space="preserve"> Junit,</w:t>
            </w:r>
            <w:r w:rsidRPr="00DA47AB">
              <w:rPr>
                <w:rFonts w:ascii="Georgia" w:hAnsi="Georgia" w:cs="Arial"/>
                <w:sz w:val="20"/>
                <w:szCs w:val="20"/>
              </w:rPr>
              <w:t xml:space="preserve"> Spring Boot, Spring MVC</w:t>
            </w:r>
          </w:p>
        </w:tc>
      </w:tr>
      <w:tr w:rsidR="00EA02A3" w:rsidRPr="00DA47AB" w14:paraId="5A5F2801" w14:textId="77777777" w:rsidTr="00B50176">
        <w:trPr>
          <w:trHeight w:val="295"/>
        </w:trPr>
        <w:tc>
          <w:tcPr>
            <w:tcW w:w="3743" w:type="dxa"/>
            <w:vAlign w:val="bottom"/>
          </w:tcPr>
          <w:p w14:paraId="1B25A594" w14:textId="77777777" w:rsidR="00EA02A3" w:rsidRPr="00DA47AB" w:rsidRDefault="00EA02A3" w:rsidP="007555CD">
            <w:pPr>
              <w:rPr>
                <w:rFonts w:ascii="Georgia" w:hAnsi="Georgia" w:cs="Arial"/>
                <w:sz w:val="20"/>
                <w:szCs w:val="20"/>
              </w:rPr>
            </w:pPr>
            <w:r w:rsidRPr="00DA47AB">
              <w:rPr>
                <w:rFonts w:ascii="Georgia" w:hAnsi="Georgia" w:cs="Arial"/>
                <w:sz w:val="20"/>
                <w:szCs w:val="20"/>
              </w:rPr>
              <w:t>Web Services</w:t>
            </w:r>
          </w:p>
        </w:tc>
        <w:tc>
          <w:tcPr>
            <w:tcW w:w="5872" w:type="dxa"/>
            <w:vAlign w:val="bottom"/>
          </w:tcPr>
          <w:p w14:paraId="0E4DD132" w14:textId="77777777" w:rsidR="00EA02A3" w:rsidRPr="00DA47AB" w:rsidRDefault="00EA02A3" w:rsidP="007555CD">
            <w:pPr>
              <w:rPr>
                <w:rFonts w:ascii="Georgia" w:hAnsi="Georgia" w:cs="Arial"/>
                <w:sz w:val="20"/>
                <w:szCs w:val="20"/>
              </w:rPr>
            </w:pPr>
            <w:r w:rsidRPr="00DA47AB">
              <w:rPr>
                <w:rFonts w:ascii="Georgia" w:hAnsi="Georgia" w:cs="Arial"/>
                <w:sz w:val="20"/>
                <w:szCs w:val="20"/>
              </w:rPr>
              <w:t>SOAP, REST</w:t>
            </w:r>
          </w:p>
        </w:tc>
      </w:tr>
      <w:tr w:rsidR="00EA02A3" w:rsidRPr="00DA47AB" w14:paraId="77681E25" w14:textId="77777777" w:rsidTr="00B50176">
        <w:trPr>
          <w:trHeight w:val="295"/>
        </w:trPr>
        <w:tc>
          <w:tcPr>
            <w:tcW w:w="3743" w:type="dxa"/>
            <w:vAlign w:val="bottom"/>
          </w:tcPr>
          <w:p w14:paraId="0F8E9B16" w14:textId="77777777" w:rsidR="00EA02A3" w:rsidRPr="00DA47AB" w:rsidRDefault="00EA02A3" w:rsidP="007555CD">
            <w:pPr>
              <w:rPr>
                <w:rFonts w:ascii="Georgia" w:hAnsi="Georgia" w:cs="Arial"/>
                <w:sz w:val="20"/>
                <w:szCs w:val="20"/>
              </w:rPr>
            </w:pPr>
            <w:r w:rsidRPr="00DA47AB">
              <w:rPr>
                <w:rFonts w:ascii="Georgia" w:hAnsi="Georgia" w:cs="Arial"/>
                <w:sz w:val="20"/>
                <w:szCs w:val="20"/>
              </w:rPr>
              <w:t>Scripting</w:t>
            </w:r>
          </w:p>
        </w:tc>
        <w:tc>
          <w:tcPr>
            <w:tcW w:w="5872" w:type="dxa"/>
            <w:vAlign w:val="bottom"/>
          </w:tcPr>
          <w:p w14:paraId="6CE063F8" w14:textId="77777777" w:rsidR="00EA02A3" w:rsidRPr="00DA47AB" w:rsidRDefault="00EA02A3" w:rsidP="007555CD">
            <w:pPr>
              <w:rPr>
                <w:rFonts w:ascii="Georgia" w:hAnsi="Georgia" w:cs="Arial"/>
                <w:sz w:val="20"/>
                <w:szCs w:val="20"/>
              </w:rPr>
            </w:pPr>
            <w:r w:rsidRPr="00DA47AB">
              <w:rPr>
                <w:rFonts w:ascii="Georgia" w:hAnsi="Georgia" w:cs="Arial"/>
                <w:sz w:val="20"/>
                <w:szCs w:val="20"/>
              </w:rPr>
              <w:t>Knowledge of Angular 6, JavaScript, JQuery, JSON, AJAX</w:t>
            </w:r>
          </w:p>
        </w:tc>
      </w:tr>
      <w:tr w:rsidR="00EA02A3" w:rsidRPr="00DA47AB" w14:paraId="6AA16367" w14:textId="77777777" w:rsidTr="00B50176">
        <w:trPr>
          <w:trHeight w:val="295"/>
        </w:trPr>
        <w:tc>
          <w:tcPr>
            <w:tcW w:w="3743" w:type="dxa"/>
            <w:vAlign w:val="bottom"/>
          </w:tcPr>
          <w:p w14:paraId="705977C9" w14:textId="77777777" w:rsidR="00EA02A3" w:rsidRPr="00DA47AB" w:rsidRDefault="00EA02A3" w:rsidP="007555CD">
            <w:pPr>
              <w:rPr>
                <w:rFonts w:ascii="Georgia" w:hAnsi="Georgia" w:cs="Arial"/>
                <w:sz w:val="20"/>
                <w:szCs w:val="20"/>
              </w:rPr>
            </w:pPr>
            <w:r w:rsidRPr="00DA47AB">
              <w:rPr>
                <w:rFonts w:ascii="Georgia" w:hAnsi="Georgia" w:cs="Arial"/>
                <w:sz w:val="20"/>
                <w:szCs w:val="20"/>
              </w:rPr>
              <w:t>Database</w:t>
            </w:r>
          </w:p>
        </w:tc>
        <w:tc>
          <w:tcPr>
            <w:tcW w:w="5872" w:type="dxa"/>
            <w:vAlign w:val="bottom"/>
          </w:tcPr>
          <w:p w14:paraId="33554E16" w14:textId="77777777" w:rsidR="00EA02A3" w:rsidRPr="00DA47AB" w:rsidRDefault="00EA02A3" w:rsidP="007555CD">
            <w:pPr>
              <w:rPr>
                <w:rFonts w:ascii="Georgia" w:hAnsi="Georgia" w:cs="Arial"/>
                <w:sz w:val="20"/>
                <w:szCs w:val="20"/>
              </w:rPr>
            </w:pPr>
            <w:r w:rsidRPr="00DA47AB">
              <w:rPr>
                <w:rFonts w:ascii="Georgia" w:hAnsi="Georgia" w:cs="Arial"/>
                <w:sz w:val="20"/>
                <w:szCs w:val="20"/>
              </w:rPr>
              <w:t>Oracle</w:t>
            </w:r>
          </w:p>
        </w:tc>
      </w:tr>
      <w:tr w:rsidR="00EA02A3" w:rsidRPr="00DA47AB" w14:paraId="6D73ECA8" w14:textId="77777777" w:rsidTr="00B50176">
        <w:trPr>
          <w:trHeight w:val="295"/>
        </w:trPr>
        <w:tc>
          <w:tcPr>
            <w:tcW w:w="3743" w:type="dxa"/>
            <w:vAlign w:val="bottom"/>
          </w:tcPr>
          <w:p w14:paraId="4C6F5636" w14:textId="77777777" w:rsidR="00EA02A3" w:rsidRPr="00DA47AB" w:rsidRDefault="00EA02A3" w:rsidP="007555CD">
            <w:pPr>
              <w:rPr>
                <w:rFonts w:ascii="Georgia" w:hAnsi="Georgia" w:cs="Arial"/>
                <w:sz w:val="20"/>
                <w:szCs w:val="20"/>
              </w:rPr>
            </w:pPr>
            <w:r w:rsidRPr="00DA47AB">
              <w:rPr>
                <w:rFonts w:ascii="Georgia" w:hAnsi="Georgia" w:cs="Arial"/>
                <w:sz w:val="20"/>
                <w:szCs w:val="20"/>
              </w:rPr>
              <w:t>Version Control</w:t>
            </w:r>
          </w:p>
        </w:tc>
        <w:tc>
          <w:tcPr>
            <w:tcW w:w="5872" w:type="dxa"/>
            <w:vAlign w:val="bottom"/>
          </w:tcPr>
          <w:p w14:paraId="664B2FC1" w14:textId="77777777" w:rsidR="00EA02A3" w:rsidRPr="00DA47AB" w:rsidRDefault="00EA02A3" w:rsidP="007555CD">
            <w:pPr>
              <w:rPr>
                <w:rFonts w:ascii="Georgia" w:hAnsi="Georgia" w:cs="Arial"/>
                <w:sz w:val="20"/>
                <w:szCs w:val="20"/>
              </w:rPr>
            </w:pPr>
            <w:r w:rsidRPr="00DA47AB">
              <w:rPr>
                <w:rFonts w:ascii="Georgia" w:hAnsi="Georgia" w:cs="Arial"/>
                <w:sz w:val="20"/>
                <w:szCs w:val="20"/>
              </w:rPr>
              <w:t>SVN, GIT</w:t>
            </w:r>
          </w:p>
        </w:tc>
      </w:tr>
      <w:tr w:rsidR="00EA02A3" w:rsidRPr="00DA47AB" w14:paraId="1F745D91" w14:textId="77777777" w:rsidTr="00B50176">
        <w:trPr>
          <w:trHeight w:val="123"/>
        </w:trPr>
        <w:tc>
          <w:tcPr>
            <w:tcW w:w="3743" w:type="dxa"/>
            <w:vAlign w:val="bottom"/>
          </w:tcPr>
          <w:p w14:paraId="134AD84E" w14:textId="77777777" w:rsidR="00EA02A3" w:rsidRPr="00DA47AB" w:rsidRDefault="00EA02A3" w:rsidP="007555CD">
            <w:pPr>
              <w:rPr>
                <w:rFonts w:ascii="Georgia" w:hAnsi="Georgia" w:cs="Arial"/>
                <w:sz w:val="20"/>
                <w:szCs w:val="20"/>
              </w:rPr>
            </w:pPr>
            <w:r w:rsidRPr="00DA47AB">
              <w:rPr>
                <w:rFonts w:ascii="Georgia" w:hAnsi="Georgia" w:cs="Arial"/>
                <w:sz w:val="20"/>
                <w:szCs w:val="20"/>
              </w:rPr>
              <w:t>IDE/Tools</w:t>
            </w:r>
          </w:p>
        </w:tc>
        <w:tc>
          <w:tcPr>
            <w:tcW w:w="5872" w:type="dxa"/>
            <w:vAlign w:val="bottom"/>
          </w:tcPr>
          <w:p w14:paraId="3958D1C6" w14:textId="77777777" w:rsidR="00EA02A3" w:rsidRPr="00DA47AB" w:rsidRDefault="00EA02A3" w:rsidP="007555CD">
            <w:pPr>
              <w:rPr>
                <w:rFonts w:ascii="Georgia" w:hAnsi="Georgia" w:cs="Arial"/>
                <w:sz w:val="20"/>
                <w:szCs w:val="20"/>
              </w:rPr>
            </w:pPr>
            <w:r w:rsidRPr="00DA47AB">
              <w:rPr>
                <w:rFonts w:ascii="Georgia" w:hAnsi="Georgia" w:cs="Arial"/>
                <w:sz w:val="20"/>
                <w:szCs w:val="20"/>
              </w:rPr>
              <w:t>Eclipse, SQL Developer, Intellij IDEA</w:t>
            </w:r>
          </w:p>
        </w:tc>
      </w:tr>
      <w:tr w:rsidR="00EA02A3" w:rsidRPr="00DA47AB" w14:paraId="1C1FB811" w14:textId="77777777" w:rsidTr="00B50176">
        <w:trPr>
          <w:trHeight w:val="123"/>
        </w:trPr>
        <w:tc>
          <w:tcPr>
            <w:tcW w:w="3743" w:type="dxa"/>
            <w:vAlign w:val="bottom"/>
          </w:tcPr>
          <w:p w14:paraId="4E3645D6" w14:textId="22DD01E1" w:rsidR="00EA02A3" w:rsidRPr="00DA47AB" w:rsidRDefault="00EA02A3" w:rsidP="007555CD">
            <w:pPr>
              <w:rPr>
                <w:rFonts w:ascii="Georgia" w:hAnsi="Georgia" w:cs="Arial"/>
                <w:sz w:val="20"/>
                <w:szCs w:val="20"/>
              </w:rPr>
            </w:pPr>
            <w:r w:rsidRPr="00DA47AB">
              <w:rPr>
                <w:rFonts w:ascii="Georgia" w:hAnsi="Georgia" w:cs="Arial"/>
                <w:sz w:val="20"/>
                <w:szCs w:val="20"/>
              </w:rPr>
              <w:t>Project</w:t>
            </w:r>
            <w:r w:rsidR="00B50176" w:rsidRPr="00DA47AB">
              <w:rPr>
                <w:rFonts w:ascii="Georgia" w:hAnsi="Georgia" w:cs="Arial"/>
                <w:sz w:val="20"/>
                <w:szCs w:val="20"/>
              </w:rPr>
              <w:t xml:space="preserve"> </w:t>
            </w:r>
            <w:r w:rsidRPr="00DA47AB">
              <w:rPr>
                <w:rFonts w:ascii="Georgia" w:hAnsi="Georgia" w:cs="Arial"/>
                <w:sz w:val="20"/>
                <w:szCs w:val="20"/>
              </w:rPr>
              <w:t>Management Methodology</w:t>
            </w:r>
          </w:p>
        </w:tc>
        <w:tc>
          <w:tcPr>
            <w:tcW w:w="5872" w:type="dxa"/>
            <w:vAlign w:val="bottom"/>
          </w:tcPr>
          <w:p w14:paraId="13220B7F" w14:textId="77777777" w:rsidR="00EA02A3" w:rsidRPr="00DA47AB" w:rsidRDefault="00EA02A3" w:rsidP="007555CD">
            <w:pPr>
              <w:rPr>
                <w:rFonts w:ascii="Georgia" w:hAnsi="Georgia" w:cs="Arial"/>
                <w:sz w:val="20"/>
                <w:szCs w:val="20"/>
              </w:rPr>
            </w:pPr>
            <w:r w:rsidRPr="00DA47AB">
              <w:rPr>
                <w:rFonts w:ascii="Georgia" w:hAnsi="Georgia" w:cs="Arial"/>
                <w:sz w:val="20"/>
                <w:szCs w:val="20"/>
              </w:rPr>
              <w:t>Agile/Scrum and JIRA</w:t>
            </w:r>
          </w:p>
        </w:tc>
      </w:tr>
    </w:tbl>
    <w:p w14:paraId="42990A8D" w14:textId="0436A169" w:rsidR="00B50176" w:rsidRPr="00DA47AB" w:rsidRDefault="00B50176" w:rsidP="00B50176">
      <w:pPr>
        <w:pStyle w:val="ListParagraph"/>
        <w:spacing w:line="360" w:lineRule="auto"/>
        <w:jc w:val="both"/>
        <w:rPr>
          <w:rFonts w:ascii="Georgia" w:hAnsi="Georgia" w:cs="Arial"/>
          <w:sz w:val="20"/>
          <w:szCs w:val="20"/>
        </w:rPr>
      </w:pPr>
    </w:p>
    <w:p w14:paraId="718EAC18" w14:textId="77777777" w:rsidR="00B50176" w:rsidRPr="00DA47AB" w:rsidRDefault="00B50176" w:rsidP="00B50176">
      <w:pPr>
        <w:shd w:val="clear" w:color="auto" w:fill="F2F2F2"/>
        <w:tabs>
          <w:tab w:val="left" w:pos="2769"/>
          <w:tab w:val="left" w:pos="5950"/>
        </w:tabs>
        <w:jc w:val="both"/>
        <w:rPr>
          <w:rFonts w:ascii="Georgia" w:hAnsi="Georgia" w:cs="Arial"/>
          <w:b/>
          <w:sz w:val="20"/>
          <w:szCs w:val="20"/>
        </w:rPr>
      </w:pPr>
      <w:r w:rsidRPr="00DA47AB">
        <w:rPr>
          <w:rFonts w:ascii="Georgia" w:hAnsi="Georgia" w:cs="Arial"/>
          <w:b/>
          <w:noProof/>
          <w:sz w:val="20"/>
          <w:szCs w:val="20"/>
        </w:rPr>
        <mc:AlternateContent>
          <mc:Choice Requires="wps">
            <w:drawing>
              <wp:anchor distT="0" distB="0" distL="114300" distR="114300" simplePos="0" relativeHeight="251665408" behindDoc="0" locked="0" layoutInCell="1" allowOverlap="1" wp14:anchorId="0D55BB8D" wp14:editId="2D08CDAA">
                <wp:simplePos x="0" y="0"/>
                <wp:positionH relativeFrom="column">
                  <wp:posOffset>8255</wp:posOffset>
                </wp:positionH>
                <wp:positionV relativeFrom="paragraph">
                  <wp:posOffset>183515</wp:posOffset>
                </wp:positionV>
                <wp:extent cx="6192520" cy="0"/>
                <wp:effectExtent l="8255" t="12065" r="9525" b="698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2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838BB6" id="_x0000_t32" coordsize="21600,21600" o:spt="32" o:oned="t" path="m,l21600,21600e" filled="f">
                <v:path arrowok="t" fillok="f" o:connecttype="none"/>
                <o:lock v:ext="edit" shapetype="t"/>
              </v:shapetype>
              <v:shape id="Straight Arrow Connector 3" o:spid="_x0000_s1026" type="#_x0000_t32" style="position:absolute;margin-left:.65pt;margin-top:14.45pt;width:487.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"/>
            </w:pict>
          </mc:Fallback>
        </mc:AlternateContent>
      </w:r>
      <w:r w:rsidRPr="00DA47AB">
        <w:rPr>
          <w:rFonts w:ascii="Georgia" w:hAnsi="Georgia" w:cs="Arial"/>
          <w:b/>
          <w:sz w:val="20"/>
          <w:szCs w:val="20"/>
          <w:lang w:val="en-IN"/>
        </w:rPr>
        <w:t>Achievements</w:t>
      </w:r>
      <w:del w:id="0" w:author="Naveen Irappa Puttappanavar" w:date="2019-11-07T21:57:00Z">
        <w:r w:rsidRPr="00DA47AB">
          <w:rPr>
            <w:rFonts w:ascii="Georgia" w:hAnsi="Georgia" w:cs="Arial"/>
            <w:b/>
            <w:sz w:val="20"/>
            <w:szCs w:val="20"/>
            <w:lang w:val="en-IN"/>
          </w:rPr>
          <w:delText xml:space="preserve"> </w:delText>
        </w:r>
      </w:del>
      <w:r w:rsidRPr="00DA47AB">
        <w:rPr>
          <w:rFonts w:ascii="Georgia" w:hAnsi="Georgia" w:cs="Arial"/>
          <w:b/>
          <w:sz w:val="20"/>
          <w:szCs w:val="20"/>
        </w:rPr>
        <w:t>:</w:t>
      </w:r>
      <w:r w:rsidRPr="00DA47AB">
        <w:rPr>
          <w:rFonts w:ascii="Georgia" w:hAnsi="Georgia" w:cs="Arial"/>
          <w:b/>
          <w:sz w:val="20"/>
          <w:szCs w:val="20"/>
        </w:rPr>
        <w:tab/>
      </w:r>
      <w:r w:rsidRPr="00DA47AB">
        <w:rPr>
          <w:rFonts w:ascii="Georgia" w:hAnsi="Georgia" w:cs="Arial"/>
          <w:b/>
          <w:sz w:val="20"/>
          <w:szCs w:val="20"/>
        </w:rPr>
        <w:tab/>
      </w:r>
    </w:p>
    <w:p w14:paraId="096CF8AD" w14:textId="77777777" w:rsidR="00B50176" w:rsidRPr="00DA47AB" w:rsidRDefault="00B50176" w:rsidP="00B50176">
      <w:pPr>
        <w:pStyle w:val="ListParagraph"/>
        <w:numPr>
          <w:ilvl w:val="0"/>
          <w:numId w:val="1"/>
        </w:numPr>
        <w:spacing w:line="360" w:lineRule="auto"/>
        <w:jc w:val="both"/>
        <w:rPr>
          <w:rFonts w:ascii="Georgia" w:hAnsi="Georgia" w:cs="Arial"/>
          <w:sz w:val="20"/>
          <w:szCs w:val="20"/>
        </w:rPr>
      </w:pPr>
      <w:r w:rsidRPr="00DA47AB">
        <w:rPr>
          <w:rFonts w:ascii="Georgia" w:hAnsi="Georgia" w:cs="Arial"/>
          <w:sz w:val="20"/>
          <w:szCs w:val="20"/>
        </w:rPr>
        <w:t xml:space="preserve">“On the Spot Award” for providing valuable inputs during business year end. </w:t>
      </w:r>
    </w:p>
    <w:p w14:paraId="348CC450" w14:textId="3A6E8FEE" w:rsidR="00B50176" w:rsidRPr="00DA47AB" w:rsidRDefault="00B50176" w:rsidP="00B50176">
      <w:pPr>
        <w:pStyle w:val="ListParagraph"/>
        <w:numPr>
          <w:ilvl w:val="0"/>
          <w:numId w:val="1"/>
        </w:numPr>
        <w:spacing w:line="360" w:lineRule="auto"/>
        <w:jc w:val="both"/>
        <w:rPr>
          <w:rFonts w:ascii="Georgia" w:hAnsi="Georgia" w:cs="Arial"/>
          <w:sz w:val="20"/>
          <w:szCs w:val="20"/>
        </w:rPr>
      </w:pPr>
      <w:r w:rsidRPr="00DA47AB">
        <w:rPr>
          <w:rFonts w:ascii="Georgia" w:hAnsi="Georgia" w:cs="Arial"/>
          <w:sz w:val="20"/>
          <w:szCs w:val="20"/>
          <w:lang w:val="de-DE"/>
        </w:rPr>
        <w:t>Appreciation mails from Team lead and manager for delievring the requirements on time.</w:t>
      </w:r>
    </w:p>
    <w:p w14:paraId="60193D7F" w14:textId="77777777" w:rsidR="00715613" w:rsidRPr="00DA47AB" w:rsidRDefault="00715613" w:rsidP="00715613">
      <w:pPr>
        <w:pStyle w:val="ListParagraph"/>
        <w:numPr>
          <w:ilvl w:val="0"/>
          <w:numId w:val="1"/>
        </w:numPr>
        <w:rPr>
          <w:del w:id="1" w:author="Naveen Irappa Puttappanavar" w:date="2019-11-07T21:57:00Z"/>
          <w:rFonts w:ascii="Georgia" w:hAnsi="Georgia" w:cs="Arial"/>
          <w:sz w:val="20"/>
          <w:szCs w:val="20"/>
        </w:rPr>
      </w:pPr>
      <w:r w:rsidRPr="00DA47AB">
        <w:rPr>
          <w:rFonts w:ascii="Georgia" w:hAnsi="Georgia" w:cs="Arial"/>
          <w:b/>
          <w:sz w:val="20"/>
          <w:szCs w:val="20"/>
        </w:rPr>
        <w:t>2</w:t>
      </w:r>
      <w:r w:rsidRPr="00DA47AB">
        <w:rPr>
          <w:rFonts w:ascii="Georgia" w:hAnsi="Georgia" w:cs="Arial"/>
          <w:b/>
          <w:sz w:val="20"/>
          <w:szCs w:val="20"/>
          <w:vertAlign w:val="superscript"/>
        </w:rPr>
        <w:t>nd</w:t>
      </w:r>
      <w:r w:rsidRPr="00DA47AB">
        <w:rPr>
          <w:rFonts w:ascii="Georgia" w:hAnsi="Georgia" w:cs="Arial"/>
          <w:sz w:val="20"/>
          <w:szCs w:val="20"/>
          <w:vertAlign w:val="superscript"/>
        </w:rPr>
        <w:t xml:space="preserve"> </w:t>
      </w:r>
      <w:r w:rsidRPr="00DA47AB">
        <w:rPr>
          <w:rFonts w:ascii="Georgia" w:hAnsi="Georgia" w:cs="Arial"/>
          <w:sz w:val="20"/>
          <w:szCs w:val="20"/>
        </w:rPr>
        <w:t>Place - “NATIONAL LEVEL SCIENCE EXAMINATION</w:t>
      </w:r>
      <w:r w:rsidRPr="00DA47AB">
        <w:rPr>
          <w:rFonts w:ascii="Georgia" w:hAnsi="Georgia" w:cs="Arial"/>
          <w:b/>
          <w:sz w:val="20"/>
          <w:szCs w:val="20"/>
        </w:rPr>
        <w:t xml:space="preserve">” </w:t>
      </w:r>
      <w:r w:rsidRPr="00DA47AB">
        <w:rPr>
          <w:rFonts w:ascii="Georgia" w:hAnsi="Georgia" w:cs="Arial"/>
          <w:sz w:val="20"/>
          <w:szCs w:val="20"/>
        </w:rPr>
        <w:t>DVS college, Shivamogga Karnataka.</w:t>
      </w:r>
    </w:p>
    <w:p w14:paraId="43592520" w14:textId="77777777" w:rsidR="00715613" w:rsidRPr="00DA47AB" w:rsidRDefault="00715613" w:rsidP="00715613">
      <w:pPr>
        <w:pStyle w:val="ListParagraph"/>
        <w:numPr>
          <w:ilvl w:val="0"/>
          <w:numId w:val="1"/>
        </w:numPr>
        <w:rPr>
          <w:sz w:val="20"/>
          <w:szCs w:val="20"/>
        </w:rPr>
      </w:pPr>
    </w:p>
    <w:p w14:paraId="17F3C2C7" w14:textId="79E841A7" w:rsidR="00EA02A3" w:rsidRPr="00DA47AB" w:rsidRDefault="00EA02A3" w:rsidP="00D01FCC">
      <w:pPr>
        <w:pStyle w:val="ListParagraph"/>
        <w:spacing w:line="240" w:lineRule="auto"/>
        <w:ind w:left="0"/>
        <w:jc w:val="both"/>
        <w:rPr>
          <w:rFonts w:ascii="Georgia" w:hAnsi="Georgia" w:cs="Arial"/>
          <w:sz w:val="20"/>
          <w:szCs w:val="20"/>
        </w:rPr>
      </w:pPr>
    </w:p>
    <w:p w14:paraId="5E2B95A2" w14:textId="77777777" w:rsidR="00486EDA" w:rsidRPr="00DA47AB" w:rsidRDefault="00486EDA" w:rsidP="00D01FCC">
      <w:pPr>
        <w:pStyle w:val="ListParagraph"/>
        <w:spacing w:line="240" w:lineRule="auto"/>
        <w:ind w:left="0"/>
        <w:jc w:val="both"/>
        <w:rPr>
          <w:rFonts w:ascii="Georgia" w:hAnsi="Georgia" w:cs="Arial"/>
          <w:sz w:val="20"/>
          <w:szCs w:val="20"/>
        </w:rPr>
      </w:pPr>
    </w:p>
    <w:p w14:paraId="7D84090E" w14:textId="77777777" w:rsidR="00EA02A3" w:rsidRPr="00DA47AB" w:rsidRDefault="00EA02A3" w:rsidP="00EA02A3">
      <w:pPr>
        <w:pStyle w:val="ListParagraph"/>
        <w:spacing w:line="360" w:lineRule="auto"/>
        <w:ind w:left="0"/>
        <w:jc w:val="both"/>
        <w:rPr>
          <w:rFonts w:ascii="Georgia" w:hAnsi="Georgia" w:cs="Arial"/>
          <w:b/>
          <w:sz w:val="20"/>
          <w:szCs w:val="20"/>
        </w:rPr>
      </w:pPr>
      <w:r w:rsidRPr="00DA47AB">
        <w:rPr>
          <w:rFonts w:ascii="Georgia" w:hAnsi="Georgia" w:cs="Arial"/>
          <w:b/>
          <w:sz w:val="20"/>
          <w:szCs w:val="20"/>
          <w:lang w:val="en-IN"/>
        </w:rPr>
        <w:t>Other Activities</w:t>
      </w:r>
      <w:r w:rsidRPr="00DA47AB">
        <w:rPr>
          <w:rFonts w:ascii="Georgia" w:hAnsi="Georgia" w:cs="Arial"/>
          <w:b/>
          <w:sz w:val="20"/>
          <w:szCs w:val="20"/>
        </w:rPr>
        <w:t>:</w:t>
      </w:r>
    </w:p>
    <w:p w14:paraId="6D631A24" w14:textId="3FBF2877" w:rsidR="00EA02A3" w:rsidRDefault="00EA02A3" w:rsidP="00AD2020">
      <w:pPr>
        <w:pStyle w:val="ListParagraph"/>
        <w:numPr>
          <w:ilvl w:val="0"/>
          <w:numId w:val="3"/>
        </w:numPr>
        <w:spacing w:line="360" w:lineRule="auto"/>
        <w:jc w:val="both"/>
        <w:rPr>
          <w:rFonts w:ascii="Georgia" w:hAnsi="Georgia" w:cs="Arial"/>
          <w:sz w:val="20"/>
          <w:szCs w:val="20"/>
        </w:rPr>
      </w:pPr>
      <w:r w:rsidRPr="00DA47AB">
        <w:rPr>
          <w:rFonts w:ascii="Georgia" w:hAnsi="Georgia" w:cs="Arial"/>
          <w:sz w:val="20"/>
          <w:szCs w:val="20"/>
        </w:rPr>
        <w:t xml:space="preserve">Worked as organizer and coordinator for </w:t>
      </w:r>
      <w:r w:rsidRPr="00DA47AB">
        <w:rPr>
          <w:rFonts w:ascii="Georgia" w:hAnsi="Georgia" w:cs="Arial"/>
          <w:b/>
          <w:sz w:val="20"/>
          <w:szCs w:val="20"/>
        </w:rPr>
        <w:t>cultural events</w:t>
      </w:r>
      <w:r w:rsidRPr="00DA47AB">
        <w:rPr>
          <w:rFonts w:ascii="Georgia" w:hAnsi="Georgia" w:cs="Arial"/>
          <w:sz w:val="20"/>
          <w:szCs w:val="20"/>
        </w:rPr>
        <w:t xml:space="preserve"> in college and </w:t>
      </w:r>
      <w:r w:rsidRPr="00DA47AB">
        <w:rPr>
          <w:rFonts w:ascii="Georgia" w:hAnsi="Georgia" w:cs="Arial"/>
          <w:b/>
          <w:sz w:val="20"/>
          <w:szCs w:val="20"/>
        </w:rPr>
        <w:t>TCS</w:t>
      </w:r>
      <w:r w:rsidRPr="00DA47AB">
        <w:rPr>
          <w:rFonts w:ascii="Georgia" w:hAnsi="Georgia" w:cs="Arial"/>
          <w:sz w:val="20"/>
          <w:szCs w:val="20"/>
        </w:rPr>
        <w:t>.</w:t>
      </w:r>
    </w:p>
    <w:p w14:paraId="23802563" w14:textId="77777777" w:rsidR="00DA47AB" w:rsidRPr="00DA47AB" w:rsidRDefault="00DA47AB" w:rsidP="00DA47AB">
      <w:pPr>
        <w:pStyle w:val="ListParagraph"/>
        <w:spacing w:line="360" w:lineRule="auto"/>
        <w:jc w:val="both"/>
        <w:rPr>
          <w:rFonts w:ascii="Georgia" w:hAnsi="Georgia" w:cs="Arial"/>
          <w:sz w:val="20"/>
          <w:szCs w:val="20"/>
        </w:rPr>
      </w:pPr>
    </w:p>
    <w:p w14:paraId="0DEEBB56" w14:textId="3E68A611" w:rsidR="00EA02A3" w:rsidRPr="00DA47AB" w:rsidRDefault="00EA02A3" w:rsidP="00EA02A3">
      <w:pPr>
        <w:shd w:val="clear" w:color="auto" w:fill="F2F2F2"/>
        <w:ind w:right="-63"/>
        <w:jc w:val="both"/>
        <w:rPr>
          <w:rFonts w:ascii="Georgia" w:hAnsi="Georgia" w:cs="Arial"/>
          <w:b/>
          <w:sz w:val="20"/>
          <w:szCs w:val="20"/>
        </w:rPr>
      </w:pPr>
      <w:r w:rsidRPr="00DA47AB">
        <w:rPr>
          <w:rFonts w:ascii="Georgia" w:hAnsi="Georgia" w:cs="Arial"/>
          <w:b/>
          <w:noProof/>
          <w:sz w:val="20"/>
          <w:szCs w:val="20"/>
        </w:rPr>
        <w:lastRenderedPageBreak/>
        <mc:AlternateContent>
          <mc:Choice Requires="wps">
            <w:drawing>
              <wp:anchor distT="0" distB="0" distL="114300" distR="114300" simplePos="0" relativeHeight="251661312" behindDoc="0" locked="0" layoutInCell="1" allowOverlap="1" wp14:anchorId="775511FC" wp14:editId="7DB5B188">
                <wp:simplePos x="0" y="0"/>
                <wp:positionH relativeFrom="column">
                  <wp:posOffset>8255</wp:posOffset>
                </wp:positionH>
                <wp:positionV relativeFrom="paragraph">
                  <wp:posOffset>188595</wp:posOffset>
                </wp:positionV>
                <wp:extent cx="6253480" cy="0"/>
                <wp:effectExtent l="8255" t="12700" r="5715" b="63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3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835925" id="Straight Arrow Connector 2" o:spid="_x0000_s1026" type="#_x0000_t32" style="position:absolute;margin-left:.65pt;margin-top:14.85pt;width:492.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"/>
            </w:pict>
          </mc:Fallback>
        </mc:AlternateContent>
      </w:r>
      <w:r w:rsidRPr="00DA47AB">
        <w:rPr>
          <w:rFonts w:ascii="Georgia" w:hAnsi="Georgia" w:cs="Arial"/>
          <w:b/>
          <w:sz w:val="20"/>
          <w:szCs w:val="20"/>
        </w:rPr>
        <w:t xml:space="preserve">Educational Qualifications </w:t>
      </w: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29"/>
        <w:gridCol w:w="2366"/>
        <w:gridCol w:w="2925"/>
        <w:gridCol w:w="1151"/>
        <w:gridCol w:w="1596"/>
      </w:tblGrid>
      <w:tr w:rsidR="00EA02A3" w:rsidRPr="00DA47AB" w14:paraId="6F1676A5" w14:textId="77777777" w:rsidTr="00B44B7B">
        <w:trPr>
          <w:trHeight w:val="259"/>
        </w:trPr>
        <w:tc>
          <w:tcPr>
            <w:tcW w:w="1729" w:type="dxa"/>
          </w:tcPr>
          <w:p w14:paraId="1A958738" w14:textId="77777777" w:rsidR="00EA02A3" w:rsidRPr="00DA47AB" w:rsidRDefault="00EA02A3" w:rsidP="00D01FCC">
            <w:pPr>
              <w:spacing w:after="0"/>
              <w:jc w:val="both"/>
              <w:rPr>
                <w:rFonts w:ascii="Georgia" w:hAnsi="Georgia" w:cs="Arial"/>
                <w:b/>
                <w:sz w:val="20"/>
                <w:szCs w:val="20"/>
              </w:rPr>
            </w:pPr>
          </w:p>
          <w:p w14:paraId="757132ED" w14:textId="77777777" w:rsidR="00EA02A3" w:rsidRPr="00DA47AB" w:rsidRDefault="00EA02A3" w:rsidP="00D01FCC">
            <w:pPr>
              <w:spacing w:after="0"/>
              <w:jc w:val="both"/>
              <w:rPr>
                <w:rFonts w:ascii="Georgia" w:hAnsi="Georgia" w:cs="Arial"/>
                <w:b/>
                <w:sz w:val="20"/>
                <w:szCs w:val="20"/>
              </w:rPr>
            </w:pPr>
            <w:r w:rsidRPr="00DA47AB">
              <w:rPr>
                <w:rFonts w:ascii="Georgia" w:hAnsi="Georgia" w:cs="Arial"/>
                <w:b/>
                <w:sz w:val="20"/>
                <w:szCs w:val="20"/>
              </w:rPr>
              <w:t>Examination</w:t>
            </w:r>
          </w:p>
        </w:tc>
        <w:tc>
          <w:tcPr>
            <w:tcW w:w="2366" w:type="dxa"/>
          </w:tcPr>
          <w:p w14:paraId="12BBA829" w14:textId="77777777" w:rsidR="00EA02A3" w:rsidRPr="00DA47AB" w:rsidRDefault="00EA02A3" w:rsidP="00D01FCC">
            <w:pPr>
              <w:spacing w:after="0"/>
              <w:jc w:val="both"/>
              <w:rPr>
                <w:rFonts w:ascii="Georgia" w:hAnsi="Georgia" w:cs="Arial"/>
                <w:b/>
                <w:sz w:val="20"/>
                <w:szCs w:val="20"/>
              </w:rPr>
            </w:pPr>
          </w:p>
          <w:p w14:paraId="442EDC53" w14:textId="77777777" w:rsidR="00EA02A3" w:rsidRPr="00DA47AB" w:rsidRDefault="00EA02A3" w:rsidP="00D01FCC">
            <w:pPr>
              <w:spacing w:after="0"/>
              <w:jc w:val="both"/>
              <w:rPr>
                <w:rFonts w:ascii="Georgia" w:hAnsi="Georgia" w:cs="Arial"/>
                <w:b/>
                <w:sz w:val="20"/>
                <w:szCs w:val="20"/>
              </w:rPr>
            </w:pPr>
            <w:r w:rsidRPr="00DA47AB">
              <w:rPr>
                <w:rFonts w:ascii="Georgia" w:hAnsi="Georgia" w:cs="Arial"/>
                <w:b/>
                <w:sz w:val="20"/>
                <w:szCs w:val="20"/>
              </w:rPr>
              <w:t>Board/University</w:t>
            </w:r>
          </w:p>
        </w:tc>
        <w:tc>
          <w:tcPr>
            <w:tcW w:w="2925" w:type="dxa"/>
          </w:tcPr>
          <w:p w14:paraId="54C7352B" w14:textId="77777777" w:rsidR="00EA02A3" w:rsidRPr="00DA47AB" w:rsidRDefault="00EA02A3" w:rsidP="00D01FCC">
            <w:pPr>
              <w:spacing w:after="0"/>
              <w:jc w:val="both"/>
              <w:rPr>
                <w:rFonts w:ascii="Georgia" w:hAnsi="Georgia" w:cs="Arial"/>
                <w:b/>
                <w:sz w:val="20"/>
                <w:szCs w:val="20"/>
              </w:rPr>
            </w:pPr>
          </w:p>
          <w:p w14:paraId="794F845D" w14:textId="77777777" w:rsidR="00EA02A3" w:rsidRPr="00DA47AB" w:rsidRDefault="00EA02A3" w:rsidP="00D01FCC">
            <w:pPr>
              <w:spacing w:after="0"/>
              <w:jc w:val="both"/>
              <w:rPr>
                <w:rFonts w:ascii="Georgia" w:hAnsi="Georgia" w:cs="Arial"/>
                <w:b/>
                <w:sz w:val="20"/>
                <w:szCs w:val="20"/>
              </w:rPr>
            </w:pPr>
            <w:r w:rsidRPr="00DA47AB">
              <w:rPr>
                <w:rFonts w:ascii="Georgia" w:hAnsi="Georgia" w:cs="Arial"/>
                <w:b/>
                <w:sz w:val="20"/>
                <w:szCs w:val="20"/>
              </w:rPr>
              <w:t>Institution</w:t>
            </w:r>
          </w:p>
        </w:tc>
        <w:tc>
          <w:tcPr>
            <w:tcW w:w="1151" w:type="dxa"/>
          </w:tcPr>
          <w:p w14:paraId="7A95EA81" w14:textId="77777777" w:rsidR="00EA02A3" w:rsidRPr="00DA47AB" w:rsidRDefault="00EA02A3" w:rsidP="00D01FCC">
            <w:pPr>
              <w:spacing w:after="0"/>
              <w:jc w:val="both"/>
              <w:rPr>
                <w:rFonts w:ascii="Georgia" w:hAnsi="Georgia" w:cs="Arial"/>
                <w:b/>
                <w:sz w:val="20"/>
                <w:szCs w:val="20"/>
              </w:rPr>
            </w:pPr>
            <w:r w:rsidRPr="00DA47AB">
              <w:rPr>
                <w:rFonts w:ascii="Georgia" w:hAnsi="Georgia" w:cs="Arial"/>
                <w:b/>
                <w:sz w:val="20"/>
                <w:szCs w:val="20"/>
              </w:rPr>
              <w:t>Year of</w:t>
            </w:r>
          </w:p>
          <w:p w14:paraId="6452477B" w14:textId="77777777" w:rsidR="00EA02A3" w:rsidRPr="00DA47AB" w:rsidRDefault="00EA02A3" w:rsidP="00D01FCC">
            <w:pPr>
              <w:spacing w:after="0"/>
              <w:jc w:val="both"/>
              <w:rPr>
                <w:rFonts w:ascii="Georgia" w:hAnsi="Georgia" w:cs="Arial"/>
                <w:b/>
                <w:sz w:val="20"/>
                <w:szCs w:val="20"/>
              </w:rPr>
            </w:pPr>
            <w:r w:rsidRPr="00DA47AB">
              <w:rPr>
                <w:rFonts w:ascii="Georgia" w:hAnsi="Georgia" w:cs="Arial"/>
                <w:b/>
                <w:sz w:val="20"/>
                <w:szCs w:val="20"/>
              </w:rPr>
              <w:t>passing</w:t>
            </w:r>
          </w:p>
        </w:tc>
        <w:tc>
          <w:tcPr>
            <w:tcW w:w="1596" w:type="dxa"/>
            <w:tcBorders>
              <w:bottom w:val="single" w:sz="4" w:space="0" w:color="auto"/>
            </w:tcBorders>
          </w:tcPr>
          <w:p w14:paraId="438D13D3" w14:textId="77777777" w:rsidR="00EA02A3" w:rsidRPr="00DA47AB" w:rsidRDefault="00EA02A3" w:rsidP="00D01FCC">
            <w:pPr>
              <w:spacing w:after="0"/>
              <w:jc w:val="both"/>
              <w:rPr>
                <w:rFonts w:ascii="Georgia" w:hAnsi="Georgia" w:cs="Arial"/>
                <w:b/>
                <w:sz w:val="20"/>
                <w:szCs w:val="20"/>
              </w:rPr>
            </w:pPr>
          </w:p>
          <w:p w14:paraId="163E4CD6" w14:textId="77777777" w:rsidR="00EA02A3" w:rsidRPr="00DA47AB" w:rsidRDefault="00EA02A3" w:rsidP="00D01FCC">
            <w:pPr>
              <w:spacing w:after="0"/>
              <w:jc w:val="both"/>
              <w:rPr>
                <w:rFonts w:ascii="Georgia" w:hAnsi="Georgia" w:cs="Arial"/>
                <w:b/>
                <w:sz w:val="20"/>
                <w:szCs w:val="20"/>
              </w:rPr>
            </w:pPr>
            <w:r w:rsidRPr="00DA47AB">
              <w:rPr>
                <w:rFonts w:ascii="Georgia" w:hAnsi="Georgia" w:cs="Arial"/>
                <w:b/>
                <w:sz w:val="20"/>
                <w:szCs w:val="20"/>
              </w:rPr>
              <w:t>Percentage</w:t>
            </w:r>
          </w:p>
        </w:tc>
      </w:tr>
      <w:tr w:rsidR="00EA02A3" w:rsidRPr="00DA47AB" w14:paraId="746A8135" w14:textId="77777777" w:rsidTr="00B44B7B">
        <w:trPr>
          <w:trHeight w:val="289"/>
        </w:trPr>
        <w:tc>
          <w:tcPr>
            <w:tcW w:w="1729" w:type="dxa"/>
          </w:tcPr>
          <w:p w14:paraId="4BD28E07" w14:textId="77777777" w:rsidR="00EA02A3" w:rsidRPr="00DA47AB" w:rsidRDefault="00EA02A3" w:rsidP="00D01FCC">
            <w:pPr>
              <w:spacing w:after="0"/>
              <w:jc w:val="both"/>
              <w:rPr>
                <w:rFonts w:ascii="Georgia" w:hAnsi="Georgia" w:cs="Arial"/>
                <w:sz w:val="20"/>
                <w:szCs w:val="20"/>
              </w:rPr>
            </w:pPr>
          </w:p>
          <w:p w14:paraId="679F8692" w14:textId="77777777" w:rsidR="00EA02A3" w:rsidRPr="00DA47AB" w:rsidRDefault="00EA02A3" w:rsidP="00D01FCC">
            <w:pPr>
              <w:spacing w:after="0"/>
              <w:jc w:val="both"/>
              <w:rPr>
                <w:rFonts w:ascii="Georgia" w:hAnsi="Georgia" w:cs="Arial"/>
                <w:sz w:val="20"/>
                <w:szCs w:val="20"/>
              </w:rPr>
            </w:pPr>
            <w:r w:rsidRPr="00DA47AB">
              <w:rPr>
                <w:rFonts w:ascii="Georgia" w:hAnsi="Georgia" w:cs="Arial"/>
                <w:sz w:val="20"/>
                <w:szCs w:val="20"/>
              </w:rPr>
              <w:t>B. E. (ECE)</w:t>
            </w:r>
          </w:p>
        </w:tc>
        <w:tc>
          <w:tcPr>
            <w:tcW w:w="2366" w:type="dxa"/>
          </w:tcPr>
          <w:p w14:paraId="6DFA7BAF" w14:textId="77777777" w:rsidR="00EA02A3" w:rsidRPr="00DA47AB" w:rsidRDefault="00EA02A3" w:rsidP="00D01FCC">
            <w:pPr>
              <w:spacing w:after="0"/>
              <w:jc w:val="both"/>
              <w:rPr>
                <w:rFonts w:ascii="Georgia" w:hAnsi="Georgia" w:cs="Arial"/>
                <w:sz w:val="20"/>
                <w:szCs w:val="20"/>
              </w:rPr>
            </w:pPr>
          </w:p>
          <w:p w14:paraId="3D67D0F3" w14:textId="77777777" w:rsidR="00EA02A3" w:rsidRPr="00DA47AB" w:rsidRDefault="00EA02A3" w:rsidP="00D01FCC">
            <w:pPr>
              <w:spacing w:after="0"/>
              <w:jc w:val="both"/>
              <w:rPr>
                <w:rFonts w:ascii="Georgia" w:hAnsi="Georgia" w:cs="Arial"/>
                <w:sz w:val="20"/>
                <w:szCs w:val="20"/>
              </w:rPr>
            </w:pPr>
            <w:r w:rsidRPr="00DA47AB">
              <w:rPr>
                <w:rFonts w:ascii="Georgia" w:hAnsi="Georgia" w:cs="Arial"/>
                <w:sz w:val="20"/>
                <w:szCs w:val="20"/>
              </w:rPr>
              <w:t>VTU, Belgaum.</w:t>
            </w:r>
          </w:p>
        </w:tc>
        <w:tc>
          <w:tcPr>
            <w:tcW w:w="2925" w:type="dxa"/>
          </w:tcPr>
          <w:p w14:paraId="52C7D52A" w14:textId="77777777" w:rsidR="00EA02A3" w:rsidRPr="00DA47AB" w:rsidRDefault="00EA02A3" w:rsidP="00D01FCC">
            <w:pPr>
              <w:spacing w:after="0"/>
              <w:jc w:val="both"/>
              <w:rPr>
                <w:rFonts w:ascii="Georgia" w:hAnsi="Georgia" w:cs="Arial"/>
                <w:sz w:val="20"/>
                <w:szCs w:val="20"/>
              </w:rPr>
            </w:pPr>
          </w:p>
          <w:p w14:paraId="574992C2" w14:textId="20679D9D" w:rsidR="00EA02A3" w:rsidRPr="00DA47AB" w:rsidRDefault="00EA02A3" w:rsidP="00D01FCC">
            <w:pPr>
              <w:spacing w:after="0"/>
              <w:jc w:val="both"/>
              <w:rPr>
                <w:rFonts w:ascii="Georgia" w:hAnsi="Georgia" w:cs="Arial"/>
                <w:sz w:val="20"/>
                <w:szCs w:val="20"/>
              </w:rPr>
            </w:pPr>
            <w:r w:rsidRPr="00DA47AB">
              <w:rPr>
                <w:rFonts w:ascii="Georgia" w:hAnsi="Georgia" w:cs="Arial"/>
                <w:sz w:val="20"/>
                <w:szCs w:val="20"/>
              </w:rPr>
              <w:t>Dr.AIT</w:t>
            </w:r>
            <w:r w:rsidR="00486EDA" w:rsidRPr="00DA47AB">
              <w:rPr>
                <w:rFonts w:ascii="Georgia" w:hAnsi="Georgia" w:cs="Arial"/>
                <w:sz w:val="20"/>
                <w:szCs w:val="20"/>
              </w:rPr>
              <w:t>,</w:t>
            </w:r>
            <w:r w:rsidRPr="00DA47AB">
              <w:rPr>
                <w:rFonts w:ascii="Georgia" w:hAnsi="Georgia" w:cs="Arial"/>
                <w:sz w:val="20"/>
                <w:szCs w:val="20"/>
              </w:rPr>
              <w:t xml:space="preserve"> Bangalore.</w:t>
            </w:r>
          </w:p>
        </w:tc>
        <w:tc>
          <w:tcPr>
            <w:tcW w:w="1151" w:type="dxa"/>
            <w:tcBorders>
              <w:right w:val="single" w:sz="4" w:space="0" w:color="auto"/>
            </w:tcBorders>
          </w:tcPr>
          <w:p w14:paraId="3C9008E6" w14:textId="77777777" w:rsidR="00EA02A3" w:rsidRPr="00DA47AB" w:rsidRDefault="00EA02A3" w:rsidP="00D01FCC">
            <w:pPr>
              <w:spacing w:after="0"/>
              <w:jc w:val="both"/>
              <w:rPr>
                <w:rFonts w:ascii="Georgia" w:hAnsi="Georgia" w:cstheme="minorHAnsi"/>
                <w:sz w:val="20"/>
                <w:szCs w:val="20"/>
              </w:rPr>
            </w:pPr>
          </w:p>
          <w:p w14:paraId="7CB23305" w14:textId="77777777" w:rsidR="00EA02A3" w:rsidRPr="00DA47AB" w:rsidRDefault="00EA02A3" w:rsidP="00D01FCC">
            <w:pPr>
              <w:spacing w:after="0"/>
              <w:jc w:val="both"/>
              <w:rPr>
                <w:rFonts w:ascii="Georgia" w:hAnsi="Georgia" w:cstheme="minorHAnsi"/>
                <w:sz w:val="20"/>
                <w:szCs w:val="20"/>
              </w:rPr>
            </w:pPr>
            <w:r w:rsidRPr="00DA47AB">
              <w:rPr>
                <w:rFonts w:ascii="Georgia" w:hAnsi="Georgia" w:cstheme="minorHAnsi"/>
                <w:sz w:val="20"/>
                <w:szCs w:val="20"/>
              </w:rPr>
              <w:t>2014</w:t>
            </w:r>
          </w:p>
        </w:tc>
        <w:tc>
          <w:tcPr>
            <w:tcW w:w="1596" w:type="dxa"/>
            <w:tcBorders>
              <w:top w:val="single" w:sz="4" w:space="0" w:color="auto"/>
              <w:left w:val="single" w:sz="4" w:space="0" w:color="auto"/>
            </w:tcBorders>
          </w:tcPr>
          <w:p w14:paraId="5B5C545B" w14:textId="77777777" w:rsidR="00EA02A3" w:rsidRPr="00DA47AB" w:rsidRDefault="00EA02A3" w:rsidP="00D01FCC">
            <w:pPr>
              <w:spacing w:after="0"/>
              <w:jc w:val="both"/>
              <w:rPr>
                <w:rFonts w:ascii="Georgia" w:hAnsi="Georgia" w:cstheme="minorHAnsi"/>
                <w:sz w:val="20"/>
                <w:szCs w:val="20"/>
              </w:rPr>
            </w:pPr>
          </w:p>
          <w:p w14:paraId="001D058C" w14:textId="77777777" w:rsidR="00EA02A3" w:rsidRPr="00DA47AB" w:rsidRDefault="00EA02A3" w:rsidP="00D01FCC">
            <w:pPr>
              <w:spacing w:after="0"/>
              <w:jc w:val="both"/>
              <w:rPr>
                <w:rFonts w:ascii="Georgia" w:hAnsi="Georgia" w:cstheme="minorHAnsi"/>
                <w:sz w:val="20"/>
                <w:szCs w:val="20"/>
              </w:rPr>
            </w:pPr>
            <w:r w:rsidRPr="00DA47AB">
              <w:rPr>
                <w:rFonts w:ascii="Georgia" w:hAnsi="Georgia" w:cstheme="minorHAnsi"/>
                <w:sz w:val="20"/>
                <w:szCs w:val="20"/>
              </w:rPr>
              <w:t>78.5</w:t>
            </w:r>
          </w:p>
        </w:tc>
      </w:tr>
      <w:tr w:rsidR="00EA02A3" w:rsidRPr="00DA47AB" w14:paraId="7A81958A" w14:textId="77777777" w:rsidTr="00B44B7B">
        <w:trPr>
          <w:trHeight w:val="215"/>
        </w:trPr>
        <w:tc>
          <w:tcPr>
            <w:tcW w:w="1729" w:type="dxa"/>
          </w:tcPr>
          <w:p w14:paraId="34EBB4AF" w14:textId="77777777" w:rsidR="00EA02A3" w:rsidRPr="00DA47AB" w:rsidRDefault="00EA02A3" w:rsidP="00D01FCC">
            <w:pPr>
              <w:spacing w:after="0"/>
              <w:jc w:val="both"/>
              <w:rPr>
                <w:rFonts w:ascii="Georgia" w:hAnsi="Georgia" w:cs="Arial"/>
                <w:sz w:val="20"/>
                <w:szCs w:val="20"/>
              </w:rPr>
            </w:pPr>
          </w:p>
          <w:p w14:paraId="517F6B20" w14:textId="77777777" w:rsidR="00EA02A3" w:rsidRPr="00DA47AB" w:rsidRDefault="00EA02A3" w:rsidP="00D01FCC">
            <w:pPr>
              <w:spacing w:after="0"/>
              <w:jc w:val="both"/>
              <w:rPr>
                <w:rFonts w:ascii="Georgia" w:hAnsi="Georgia" w:cs="Arial"/>
                <w:sz w:val="20"/>
                <w:szCs w:val="20"/>
              </w:rPr>
            </w:pPr>
            <w:r w:rsidRPr="00DA47AB">
              <w:rPr>
                <w:rFonts w:ascii="Georgia" w:hAnsi="Georgia" w:cs="Arial"/>
                <w:sz w:val="20"/>
                <w:szCs w:val="20"/>
              </w:rPr>
              <w:t>DIPLOMA</w:t>
            </w:r>
          </w:p>
        </w:tc>
        <w:tc>
          <w:tcPr>
            <w:tcW w:w="2366" w:type="dxa"/>
          </w:tcPr>
          <w:p w14:paraId="203D8464" w14:textId="77777777" w:rsidR="00EA02A3" w:rsidRPr="00DA47AB" w:rsidRDefault="00EA02A3" w:rsidP="00D01FCC">
            <w:pPr>
              <w:spacing w:after="0"/>
              <w:jc w:val="both"/>
              <w:rPr>
                <w:rFonts w:ascii="Georgia" w:hAnsi="Georgia" w:cs="Arial"/>
                <w:sz w:val="20"/>
                <w:szCs w:val="20"/>
              </w:rPr>
            </w:pPr>
          </w:p>
          <w:p w14:paraId="730CBB07" w14:textId="77777777" w:rsidR="00EA02A3" w:rsidRPr="00DA47AB" w:rsidRDefault="00EA02A3" w:rsidP="00D01FCC">
            <w:pPr>
              <w:spacing w:after="0"/>
              <w:jc w:val="both"/>
              <w:rPr>
                <w:rFonts w:ascii="Georgia" w:hAnsi="Georgia" w:cs="Arial"/>
                <w:sz w:val="20"/>
                <w:szCs w:val="20"/>
              </w:rPr>
            </w:pPr>
            <w:r w:rsidRPr="00DA47AB">
              <w:rPr>
                <w:rFonts w:ascii="Georgia" w:hAnsi="Georgia" w:cs="Arial"/>
                <w:sz w:val="20"/>
                <w:szCs w:val="20"/>
              </w:rPr>
              <w:t>DTE, Bangalore</w:t>
            </w:r>
          </w:p>
        </w:tc>
        <w:tc>
          <w:tcPr>
            <w:tcW w:w="2925" w:type="dxa"/>
          </w:tcPr>
          <w:p w14:paraId="4A6FFF6B" w14:textId="77777777" w:rsidR="00EA02A3" w:rsidRPr="00DA47AB" w:rsidRDefault="00EA02A3" w:rsidP="00D01FCC">
            <w:pPr>
              <w:spacing w:after="0"/>
              <w:jc w:val="both"/>
              <w:rPr>
                <w:rFonts w:ascii="Georgia" w:hAnsi="Georgia" w:cs="Arial"/>
                <w:sz w:val="20"/>
                <w:szCs w:val="20"/>
              </w:rPr>
            </w:pPr>
          </w:p>
          <w:p w14:paraId="45A679B9" w14:textId="77777777" w:rsidR="00EA02A3" w:rsidRPr="00DA47AB" w:rsidRDefault="00EA02A3" w:rsidP="00D01FCC">
            <w:pPr>
              <w:spacing w:after="0"/>
              <w:jc w:val="both"/>
              <w:rPr>
                <w:rFonts w:ascii="Georgia" w:hAnsi="Georgia" w:cs="Arial"/>
                <w:sz w:val="20"/>
                <w:szCs w:val="20"/>
              </w:rPr>
            </w:pPr>
            <w:r w:rsidRPr="00DA47AB">
              <w:rPr>
                <w:rFonts w:ascii="Georgia" w:hAnsi="Georgia" w:cs="Arial"/>
                <w:sz w:val="20"/>
                <w:szCs w:val="20"/>
              </w:rPr>
              <w:t>KHKIE, Dharwad</w:t>
            </w:r>
          </w:p>
        </w:tc>
        <w:tc>
          <w:tcPr>
            <w:tcW w:w="1151" w:type="dxa"/>
          </w:tcPr>
          <w:p w14:paraId="1E987D7C" w14:textId="77777777" w:rsidR="00EA02A3" w:rsidRPr="00DA47AB" w:rsidRDefault="00EA02A3" w:rsidP="00D01FCC">
            <w:pPr>
              <w:spacing w:after="0"/>
              <w:jc w:val="both"/>
              <w:rPr>
                <w:rFonts w:ascii="Georgia" w:hAnsi="Georgia" w:cstheme="minorHAnsi"/>
                <w:sz w:val="20"/>
                <w:szCs w:val="20"/>
              </w:rPr>
            </w:pPr>
          </w:p>
          <w:p w14:paraId="5B12B844" w14:textId="77777777" w:rsidR="00EA02A3" w:rsidRPr="00DA47AB" w:rsidRDefault="00EA02A3" w:rsidP="00D01FCC">
            <w:pPr>
              <w:spacing w:after="0"/>
              <w:jc w:val="both"/>
              <w:rPr>
                <w:rFonts w:ascii="Georgia" w:hAnsi="Georgia" w:cstheme="minorHAnsi"/>
                <w:sz w:val="20"/>
                <w:szCs w:val="20"/>
              </w:rPr>
            </w:pPr>
            <w:r w:rsidRPr="00DA47AB">
              <w:rPr>
                <w:rFonts w:ascii="Georgia" w:hAnsi="Georgia" w:cstheme="minorHAnsi"/>
                <w:sz w:val="20"/>
                <w:szCs w:val="20"/>
              </w:rPr>
              <w:t>2011</w:t>
            </w:r>
          </w:p>
        </w:tc>
        <w:tc>
          <w:tcPr>
            <w:tcW w:w="1596" w:type="dxa"/>
            <w:tcBorders>
              <w:top w:val="single" w:sz="4" w:space="0" w:color="auto"/>
            </w:tcBorders>
          </w:tcPr>
          <w:p w14:paraId="7833E7B6" w14:textId="77777777" w:rsidR="00EA02A3" w:rsidRPr="00DA47AB" w:rsidRDefault="00EA02A3" w:rsidP="00D01FCC">
            <w:pPr>
              <w:spacing w:after="0"/>
              <w:jc w:val="both"/>
              <w:rPr>
                <w:rFonts w:ascii="Georgia" w:hAnsi="Georgia" w:cstheme="minorHAnsi"/>
                <w:sz w:val="20"/>
                <w:szCs w:val="20"/>
              </w:rPr>
            </w:pPr>
          </w:p>
          <w:p w14:paraId="7A4D173E" w14:textId="77777777" w:rsidR="00EA02A3" w:rsidRPr="00DA47AB" w:rsidRDefault="00EA02A3" w:rsidP="00D01FCC">
            <w:pPr>
              <w:spacing w:after="0"/>
              <w:jc w:val="both"/>
              <w:rPr>
                <w:rFonts w:ascii="Georgia" w:hAnsi="Georgia" w:cstheme="minorHAnsi"/>
                <w:sz w:val="20"/>
                <w:szCs w:val="20"/>
              </w:rPr>
            </w:pPr>
            <w:r w:rsidRPr="00DA47AB">
              <w:rPr>
                <w:rFonts w:ascii="Georgia" w:hAnsi="Georgia" w:cstheme="minorHAnsi"/>
                <w:sz w:val="20"/>
                <w:szCs w:val="20"/>
              </w:rPr>
              <w:t>74.5</w:t>
            </w:r>
          </w:p>
        </w:tc>
      </w:tr>
      <w:tr w:rsidR="00EA02A3" w:rsidRPr="00DA47AB" w14:paraId="11CD9830" w14:textId="77777777" w:rsidTr="00B44B7B">
        <w:trPr>
          <w:trHeight w:val="293"/>
        </w:trPr>
        <w:tc>
          <w:tcPr>
            <w:tcW w:w="1729" w:type="dxa"/>
          </w:tcPr>
          <w:p w14:paraId="5852BE40" w14:textId="77777777" w:rsidR="00EA02A3" w:rsidRPr="00DA47AB" w:rsidRDefault="00EA02A3" w:rsidP="00D01FCC">
            <w:pPr>
              <w:spacing w:after="0"/>
              <w:jc w:val="both"/>
              <w:rPr>
                <w:rFonts w:ascii="Georgia" w:hAnsi="Georgia" w:cs="Arial"/>
                <w:sz w:val="20"/>
                <w:szCs w:val="20"/>
              </w:rPr>
            </w:pPr>
          </w:p>
          <w:p w14:paraId="79598579" w14:textId="77777777" w:rsidR="00EA02A3" w:rsidRPr="00DA47AB" w:rsidRDefault="00EA02A3" w:rsidP="00D01FCC">
            <w:pPr>
              <w:spacing w:after="0"/>
              <w:jc w:val="both"/>
              <w:rPr>
                <w:rFonts w:ascii="Georgia" w:hAnsi="Georgia" w:cs="Arial"/>
                <w:sz w:val="20"/>
                <w:szCs w:val="20"/>
              </w:rPr>
            </w:pPr>
            <w:r w:rsidRPr="00DA47AB">
              <w:rPr>
                <w:rFonts w:ascii="Georgia" w:hAnsi="Georgia" w:cs="Arial"/>
                <w:sz w:val="20"/>
                <w:szCs w:val="20"/>
              </w:rPr>
              <w:t>SSLC</w:t>
            </w:r>
          </w:p>
        </w:tc>
        <w:tc>
          <w:tcPr>
            <w:tcW w:w="2366" w:type="dxa"/>
          </w:tcPr>
          <w:p w14:paraId="7A626632" w14:textId="77777777" w:rsidR="00EA02A3" w:rsidRPr="00DA47AB" w:rsidRDefault="00EA02A3" w:rsidP="00D01FCC">
            <w:pPr>
              <w:spacing w:after="0"/>
              <w:jc w:val="both"/>
              <w:rPr>
                <w:rFonts w:ascii="Georgia" w:hAnsi="Georgia" w:cs="Arial"/>
                <w:sz w:val="20"/>
                <w:szCs w:val="20"/>
              </w:rPr>
            </w:pPr>
          </w:p>
          <w:p w14:paraId="2BF77417" w14:textId="77777777" w:rsidR="00EA02A3" w:rsidRPr="00DA47AB" w:rsidRDefault="00EA02A3" w:rsidP="00D01FCC">
            <w:pPr>
              <w:spacing w:after="0"/>
              <w:jc w:val="both"/>
              <w:rPr>
                <w:rFonts w:ascii="Georgia" w:hAnsi="Georgia" w:cs="Arial"/>
                <w:sz w:val="20"/>
                <w:szCs w:val="20"/>
              </w:rPr>
            </w:pPr>
            <w:r w:rsidRPr="00DA47AB">
              <w:rPr>
                <w:rFonts w:ascii="Georgia" w:hAnsi="Georgia" w:cs="Arial"/>
                <w:sz w:val="20"/>
                <w:szCs w:val="20"/>
              </w:rPr>
              <w:t>KEA</w:t>
            </w:r>
          </w:p>
        </w:tc>
        <w:tc>
          <w:tcPr>
            <w:tcW w:w="2925" w:type="dxa"/>
          </w:tcPr>
          <w:p w14:paraId="4F2D6DCC" w14:textId="77777777" w:rsidR="00EA02A3" w:rsidRPr="00DA47AB" w:rsidRDefault="00EA02A3" w:rsidP="00D01FCC">
            <w:pPr>
              <w:spacing w:after="0"/>
              <w:jc w:val="both"/>
              <w:rPr>
                <w:rFonts w:ascii="Georgia" w:hAnsi="Georgia" w:cs="Arial"/>
                <w:sz w:val="20"/>
                <w:szCs w:val="20"/>
              </w:rPr>
            </w:pPr>
          </w:p>
          <w:p w14:paraId="1CDA03FA" w14:textId="77777777" w:rsidR="00EA02A3" w:rsidRPr="00DA47AB" w:rsidRDefault="00EA02A3" w:rsidP="00D01FCC">
            <w:pPr>
              <w:spacing w:after="0"/>
              <w:jc w:val="both"/>
              <w:rPr>
                <w:rFonts w:ascii="Georgia" w:hAnsi="Georgia" w:cs="Arial"/>
                <w:sz w:val="20"/>
                <w:szCs w:val="20"/>
              </w:rPr>
            </w:pPr>
            <w:r w:rsidRPr="00DA47AB">
              <w:rPr>
                <w:rFonts w:ascii="Georgia" w:hAnsi="Georgia" w:cs="Arial"/>
                <w:sz w:val="20"/>
                <w:szCs w:val="20"/>
              </w:rPr>
              <w:t>KGM High School, Shigli.</w:t>
            </w:r>
          </w:p>
        </w:tc>
        <w:tc>
          <w:tcPr>
            <w:tcW w:w="1151" w:type="dxa"/>
          </w:tcPr>
          <w:p w14:paraId="72D751A1" w14:textId="77777777" w:rsidR="00EA02A3" w:rsidRPr="00DA47AB" w:rsidRDefault="00EA02A3" w:rsidP="00D01FCC">
            <w:pPr>
              <w:spacing w:after="0"/>
              <w:jc w:val="both"/>
              <w:rPr>
                <w:rFonts w:ascii="Georgia" w:hAnsi="Georgia" w:cstheme="minorHAnsi"/>
                <w:sz w:val="20"/>
                <w:szCs w:val="20"/>
              </w:rPr>
            </w:pPr>
          </w:p>
          <w:p w14:paraId="49637617" w14:textId="77777777" w:rsidR="00EA02A3" w:rsidRPr="00DA47AB" w:rsidRDefault="00EA02A3" w:rsidP="00D01FCC">
            <w:pPr>
              <w:spacing w:after="0"/>
              <w:jc w:val="both"/>
              <w:rPr>
                <w:rFonts w:ascii="Georgia" w:hAnsi="Georgia" w:cstheme="minorHAnsi"/>
                <w:sz w:val="20"/>
                <w:szCs w:val="20"/>
              </w:rPr>
            </w:pPr>
            <w:r w:rsidRPr="00DA47AB">
              <w:rPr>
                <w:rFonts w:ascii="Georgia" w:hAnsi="Georgia" w:cstheme="minorHAnsi"/>
                <w:sz w:val="20"/>
                <w:szCs w:val="20"/>
              </w:rPr>
              <w:t>2008</w:t>
            </w:r>
          </w:p>
        </w:tc>
        <w:tc>
          <w:tcPr>
            <w:tcW w:w="1596" w:type="dxa"/>
          </w:tcPr>
          <w:p w14:paraId="07B619B7" w14:textId="77777777" w:rsidR="00EA02A3" w:rsidRPr="00DA47AB" w:rsidRDefault="00EA02A3" w:rsidP="00D01FCC">
            <w:pPr>
              <w:spacing w:after="0"/>
              <w:jc w:val="both"/>
              <w:rPr>
                <w:rFonts w:ascii="Georgia" w:hAnsi="Georgia" w:cstheme="minorHAnsi"/>
                <w:sz w:val="20"/>
                <w:szCs w:val="20"/>
              </w:rPr>
            </w:pPr>
          </w:p>
          <w:p w14:paraId="70052E49" w14:textId="77777777" w:rsidR="00EA02A3" w:rsidRPr="00DA47AB" w:rsidRDefault="00EA02A3" w:rsidP="00D01FCC">
            <w:pPr>
              <w:spacing w:after="0"/>
              <w:jc w:val="both"/>
              <w:rPr>
                <w:rFonts w:ascii="Georgia" w:hAnsi="Georgia" w:cstheme="minorHAnsi"/>
                <w:sz w:val="20"/>
                <w:szCs w:val="20"/>
              </w:rPr>
            </w:pPr>
            <w:r w:rsidRPr="00DA47AB">
              <w:rPr>
                <w:rFonts w:ascii="Georgia" w:hAnsi="Georgia" w:cstheme="minorHAnsi"/>
                <w:sz w:val="20"/>
                <w:szCs w:val="20"/>
              </w:rPr>
              <w:t>83.36</w:t>
            </w:r>
          </w:p>
        </w:tc>
      </w:tr>
    </w:tbl>
    <w:p w14:paraId="01F1E8AA" w14:textId="77777777" w:rsidR="00DA47AB" w:rsidRPr="00DA47AB" w:rsidRDefault="00DA47AB" w:rsidP="00EA02A3">
      <w:pPr>
        <w:jc w:val="both"/>
        <w:rPr>
          <w:rFonts w:ascii="Georgia" w:hAnsi="Georgia" w:cs="Arial"/>
          <w:b/>
          <w:sz w:val="20"/>
          <w:szCs w:val="20"/>
          <w:lang w:val="en-IN"/>
        </w:rPr>
      </w:pPr>
    </w:p>
    <w:p w14:paraId="34929350" w14:textId="2879D610" w:rsidR="00F4185F" w:rsidRPr="00B02387" w:rsidRDefault="00EA02A3" w:rsidP="00B02387">
      <w:pPr>
        <w:shd w:val="clear" w:color="auto" w:fill="F2F2F2"/>
        <w:jc w:val="both"/>
        <w:rPr>
          <w:rFonts w:ascii="Georgia" w:hAnsi="Georgia" w:cs="Arial"/>
          <w:sz w:val="20"/>
          <w:szCs w:val="20"/>
        </w:rPr>
      </w:pPr>
      <w:r w:rsidRPr="00DA47AB">
        <w:rPr>
          <w:rFonts w:ascii="Georgia" w:hAnsi="Georgia" w:cs="Arial"/>
          <w:b/>
          <w:noProof/>
          <w:sz w:val="20"/>
          <w:szCs w:val="20"/>
        </w:rPr>
        <mc:AlternateContent>
          <mc:Choice Requires="wps">
            <w:drawing>
              <wp:anchor distT="0" distB="0" distL="114300" distR="114300" simplePos="0" relativeHeight="251663360" behindDoc="0" locked="0" layoutInCell="1" allowOverlap="1" wp14:anchorId="159FE284" wp14:editId="392B1D4B">
                <wp:simplePos x="0" y="0"/>
                <wp:positionH relativeFrom="column">
                  <wp:posOffset>8255</wp:posOffset>
                </wp:positionH>
                <wp:positionV relativeFrom="paragraph">
                  <wp:posOffset>190500</wp:posOffset>
                </wp:positionV>
                <wp:extent cx="6192520" cy="0"/>
                <wp:effectExtent l="8255" t="13335" r="9525" b="571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2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E608E7" id="Straight Arrow Connector 1" o:spid="_x0000_s1026" type="#_x0000_t32" style="position:absolute;margin-left:.65pt;margin-top:15pt;width:487.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"/>
            </w:pict>
          </mc:Fallback>
        </mc:AlternateContent>
      </w:r>
      <w:r w:rsidRPr="00DA47AB">
        <w:rPr>
          <w:rFonts w:ascii="Georgia" w:hAnsi="Georgia" w:cs="Arial"/>
          <w:b/>
          <w:noProof/>
          <w:sz w:val="20"/>
          <w:szCs w:val="20"/>
        </w:rPr>
        <w:t>Projects:</w:t>
      </w:r>
      <w:bookmarkStart w:id="2" w:name="_GoBack"/>
      <w:bookmarkEnd w:id="2"/>
    </w:p>
    <w:p w14:paraId="452448E8" w14:textId="54DADCB8" w:rsidR="00F4185F" w:rsidRPr="00DA47AB" w:rsidRDefault="00F4185F" w:rsidP="00C842F8">
      <w:pPr>
        <w:spacing w:after="37" w:line="259" w:lineRule="auto"/>
        <w:ind w:left="-5"/>
        <w:jc w:val="center"/>
        <w:rPr>
          <w:rFonts w:ascii="Georgia" w:hAnsi="Georgia"/>
          <w:sz w:val="20"/>
          <w:szCs w:val="20"/>
        </w:rPr>
      </w:pPr>
      <w:r w:rsidRPr="00DA47AB">
        <w:rPr>
          <w:rFonts w:ascii="Georgia" w:eastAsia="Verdana" w:hAnsi="Georgia" w:cs="Verdana"/>
          <w:b/>
          <w:sz w:val="20"/>
          <w:szCs w:val="20"/>
        </w:rPr>
        <w:t>Amber Road Software Pvt Ltd</w:t>
      </w:r>
    </w:p>
    <w:p w14:paraId="1C0DD602" w14:textId="77777777" w:rsidR="00F4185F" w:rsidRPr="00DA47AB" w:rsidRDefault="00F4185F" w:rsidP="00F4185F">
      <w:pPr>
        <w:spacing w:after="0" w:line="259" w:lineRule="auto"/>
        <w:rPr>
          <w:sz w:val="20"/>
          <w:szCs w:val="20"/>
        </w:rPr>
      </w:pPr>
      <w:r w:rsidRPr="00DA47AB">
        <w:rPr>
          <w:rFonts w:ascii="Verdana" w:eastAsia="Verdana" w:hAnsi="Verdana" w:cs="Verdana"/>
          <w:b/>
          <w:sz w:val="20"/>
          <w:szCs w:val="20"/>
        </w:rPr>
        <w:t xml:space="preserve"> </w:t>
      </w:r>
    </w:p>
    <w:tbl>
      <w:tblPr>
        <w:tblStyle w:val="TableGrid"/>
        <w:tblW w:w="9959" w:type="dxa"/>
        <w:tblInd w:w="-107" w:type="dxa"/>
        <w:tblCellMar>
          <w:top w:w="114" w:type="dxa"/>
          <w:left w:w="107" w:type="dxa"/>
          <w:right w:w="66" w:type="dxa"/>
        </w:tblCellMar>
        <w:tblLook w:val="04A0" w:firstRow="1" w:lastRow="0" w:firstColumn="1" w:lastColumn="0" w:noHBand="0" w:noVBand="1"/>
      </w:tblPr>
      <w:tblGrid>
        <w:gridCol w:w="2082"/>
        <w:gridCol w:w="1899"/>
        <w:gridCol w:w="1991"/>
        <w:gridCol w:w="1993"/>
        <w:gridCol w:w="1994"/>
      </w:tblGrid>
      <w:tr w:rsidR="00F4185F" w:rsidRPr="00DA47AB" w14:paraId="1FF9BD32" w14:textId="77777777" w:rsidTr="004B1FDE">
        <w:trPr>
          <w:trHeight w:val="476"/>
        </w:trPr>
        <w:tc>
          <w:tcPr>
            <w:tcW w:w="2082"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59D7C984" w14:textId="77777777" w:rsidR="00F4185F" w:rsidRPr="00DA47AB" w:rsidRDefault="00F4185F" w:rsidP="00B557EC">
            <w:pPr>
              <w:spacing w:after="0" w:line="259" w:lineRule="auto"/>
              <w:ind w:left="128"/>
              <w:rPr>
                <w:rFonts w:ascii="Georgia" w:hAnsi="Georgia"/>
                <w:sz w:val="20"/>
                <w:szCs w:val="20"/>
              </w:rPr>
            </w:pPr>
            <w:r w:rsidRPr="00DA47AB">
              <w:rPr>
                <w:rFonts w:ascii="Georgia" w:eastAsia="Verdana" w:hAnsi="Georgia" w:cs="Verdana"/>
                <w:b/>
                <w:sz w:val="20"/>
                <w:szCs w:val="20"/>
              </w:rPr>
              <w:t xml:space="preserve">Project Name </w:t>
            </w:r>
          </w:p>
        </w:tc>
        <w:tc>
          <w:tcPr>
            <w:tcW w:w="7877" w:type="dxa"/>
            <w:gridSpan w:val="4"/>
            <w:tcBorders>
              <w:top w:val="single" w:sz="4" w:space="0" w:color="000000"/>
              <w:left w:val="single" w:sz="4" w:space="0" w:color="000000"/>
              <w:bottom w:val="single" w:sz="4" w:space="0" w:color="000000"/>
              <w:right w:val="single" w:sz="4" w:space="0" w:color="000000"/>
            </w:tcBorders>
            <w:shd w:val="clear" w:color="auto" w:fill="F3F3F3"/>
            <w:vAlign w:val="center"/>
          </w:tcPr>
          <w:p w14:paraId="465AAF09" w14:textId="1D384CFD" w:rsidR="00F4185F" w:rsidRPr="00DA47AB" w:rsidRDefault="00F4185F" w:rsidP="00B557EC">
            <w:pPr>
              <w:spacing w:after="0" w:line="259" w:lineRule="auto"/>
              <w:ind w:right="46"/>
              <w:jc w:val="center"/>
              <w:rPr>
                <w:rFonts w:ascii="Georgia" w:hAnsi="Georgia"/>
                <w:sz w:val="20"/>
                <w:szCs w:val="20"/>
              </w:rPr>
            </w:pPr>
            <w:r w:rsidRPr="00DA47AB">
              <w:rPr>
                <w:rFonts w:ascii="Georgia" w:eastAsia="Verdana" w:hAnsi="Georgia" w:cs="Verdana"/>
                <w:b/>
                <w:sz w:val="20"/>
                <w:szCs w:val="20"/>
              </w:rPr>
              <w:t xml:space="preserve">Trade Automation </w:t>
            </w:r>
          </w:p>
        </w:tc>
      </w:tr>
      <w:tr w:rsidR="00F4185F" w:rsidRPr="00DA47AB" w14:paraId="0BDC22DF" w14:textId="77777777" w:rsidTr="004B1FDE">
        <w:trPr>
          <w:trHeight w:val="1133"/>
        </w:trPr>
        <w:tc>
          <w:tcPr>
            <w:tcW w:w="2082" w:type="dxa"/>
            <w:tcBorders>
              <w:top w:val="single" w:sz="4" w:space="0" w:color="000000"/>
              <w:left w:val="single" w:sz="4" w:space="0" w:color="000000"/>
              <w:bottom w:val="single" w:sz="4" w:space="0" w:color="000000"/>
              <w:right w:val="single" w:sz="4" w:space="0" w:color="000000"/>
            </w:tcBorders>
          </w:tcPr>
          <w:p w14:paraId="16B032B9" w14:textId="77777777" w:rsidR="00F4185F" w:rsidRPr="00DA47AB" w:rsidRDefault="00F4185F" w:rsidP="00F4185F">
            <w:pPr>
              <w:spacing w:after="0"/>
              <w:rPr>
                <w:rFonts w:ascii="Georgia" w:hAnsi="Georgia"/>
                <w:sz w:val="20"/>
                <w:szCs w:val="20"/>
              </w:rPr>
            </w:pPr>
            <w:r w:rsidRPr="00DA47AB">
              <w:rPr>
                <w:rFonts w:ascii="Georgia" w:hAnsi="Georgia"/>
                <w:sz w:val="20"/>
                <w:szCs w:val="20"/>
              </w:rPr>
              <w:t xml:space="preserve">Project </w:t>
            </w:r>
          </w:p>
          <w:p w14:paraId="0096B2EF" w14:textId="77777777" w:rsidR="00F4185F" w:rsidRPr="00DA47AB" w:rsidRDefault="00F4185F" w:rsidP="00F4185F">
            <w:pPr>
              <w:spacing w:after="0"/>
              <w:rPr>
                <w:rFonts w:ascii="Georgia" w:hAnsi="Georgia"/>
                <w:sz w:val="20"/>
                <w:szCs w:val="20"/>
              </w:rPr>
            </w:pPr>
            <w:r w:rsidRPr="00DA47AB">
              <w:rPr>
                <w:rFonts w:ascii="Georgia" w:hAnsi="Georgia"/>
                <w:sz w:val="20"/>
                <w:szCs w:val="20"/>
              </w:rPr>
              <w:t xml:space="preserve">Description </w:t>
            </w:r>
          </w:p>
        </w:tc>
        <w:tc>
          <w:tcPr>
            <w:tcW w:w="7877" w:type="dxa"/>
            <w:gridSpan w:val="4"/>
            <w:tcBorders>
              <w:top w:val="single" w:sz="4" w:space="0" w:color="000000"/>
              <w:left w:val="single" w:sz="4" w:space="0" w:color="000000"/>
              <w:bottom w:val="single" w:sz="4" w:space="0" w:color="000000"/>
              <w:right w:val="single" w:sz="4" w:space="0" w:color="000000"/>
            </w:tcBorders>
          </w:tcPr>
          <w:p w14:paraId="4901E4FF" w14:textId="77777777" w:rsidR="00F4185F" w:rsidRPr="00DA47AB" w:rsidRDefault="00F4185F" w:rsidP="00F4185F">
            <w:pPr>
              <w:spacing w:after="0"/>
              <w:rPr>
                <w:rFonts w:ascii="Georgia" w:hAnsi="Georgia" w:cs="Arial"/>
                <w:sz w:val="20"/>
                <w:szCs w:val="20"/>
              </w:rPr>
            </w:pPr>
            <w:r w:rsidRPr="00DA47AB">
              <w:rPr>
                <w:rFonts w:ascii="Georgia" w:hAnsi="Georgia" w:cs="Arial"/>
                <w:sz w:val="20"/>
                <w:szCs w:val="20"/>
              </w:rPr>
              <w:t>TA system is the powerful program, which automates the customer’s order creation, submission, different mode of international transportation, events, scheduling, shipping, packing, delivery, invoice and charges.</w:t>
            </w:r>
          </w:p>
          <w:p w14:paraId="3667B8E1" w14:textId="77777777" w:rsidR="00F4185F" w:rsidRPr="00DA47AB" w:rsidRDefault="00F4185F" w:rsidP="00F4185F">
            <w:pPr>
              <w:numPr>
                <w:ilvl w:val="0"/>
                <w:numId w:val="11"/>
              </w:numPr>
              <w:spacing w:after="0"/>
              <w:jc w:val="both"/>
              <w:rPr>
                <w:rFonts w:ascii="Georgia" w:hAnsi="Georgia" w:cs="Arial"/>
                <w:sz w:val="20"/>
                <w:szCs w:val="20"/>
              </w:rPr>
            </w:pPr>
            <w:r w:rsidRPr="00DA47AB">
              <w:rPr>
                <w:rFonts w:ascii="Georgia" w:hAnsi="Georgia" w:cs="Arial"/>
                <w:sz w:val="20"/>
                <w:szCs w:val="20"/>
              </w:rPr>
              <w:t>I mainly worked in Logistics module which helps user to create purchase order, shipping, equipment creation and invoice generation.</w:t>
            </w:r>
          </w:p>
          <w:p w14:paraId="40760CF6" w14:textId="625372CB" w:rsidR="00F4185F" w:rsidRPr="00DA47AB" w:rsidRDefault="00F4185F" w:rsidP="00F4185F">
            <w:pPr>
              <w:spacing w:after="0"/>
              <w:ind w:left="720"/>
              <w:jc w:val="both"/>
              <w:rPr>
                <w:rFonts w:ascii="Georgia" w:hAnsi="Georgia" w:cs="Arial"/>
                <w:sz w:val="20"/>
                <w:szCs w:val="20"/>
              </w:rPr>
            </w:pPr>
          </w:p>
        </w:tc>
      </w:tr>
      <w:tr w:rsidR="004B1FDE" w:rsidRPr="00DA47AB" w14:paraId="57E2AF1A" w14:textId="77777777" w:rsidTr="004B1FDE">
        <w:trPr>
          <w:trHeight w:val="533"/>
        </w:trPr>
        <w:tc>
          <w:tcPr>
            <w:tcW w:w="2082" w:type="dxa"/>
            <w:tcBorders>
              <w:top w:val="single" w:sz="4" w:space="0" w:color="000000"/>
              <w:left w:val="single" w:sz="4" w:space="0" w:color="000000"/>
              <w:bottom w:val="single" w:sz="4" w:space="0" w:color="000000"/>
              <w:right w:val="single" w:sz="4" w:space="0" w:color="000000"/>
            </w:tcBorders>
          </w:tcPr>
          <w:p w14:paraId="009E9A88" w14:textId="63995114" w:rsidR="004B1FDE" w:rsidRPr="00DA47AB" w:rsidRDefault="004B1FDE" w:rsidP="00F4185F">
            <w:pPr>
              <w:spacing w:after="0"/>
              <w:rPr>
                <w:rFonts w:ascii="Georgia" w:hAnsi="Georgia"/>
                <w:sz w:val="20"/>
                <w:szCs w:val="20"/>
              </w:rPr>
            </w:pPr>
            <w:r w:rsidRPr="00DA47AB">
              <w:rPr>
                <w:rFonts w:ascii="Georgia" w:hAnsi="Georgia"/>
                <w:sz w:val="20"/>
                <w:szCs w:val="20"/>
              </w:rPr>
              <w:t>Technologies Used</w:t>
            </w:r>
          </w:p>
        </w:tc>
        <w:tc>
          <w:tcPr>
            <w:tcW w:w="7877" w:type="dxa"/>
            <w:gridSpan w:val="4"/>
            <w:tcBorders>
              <w:top w:val="single" w:sz="4" w:space="0" w:color="000000"/>
              <w:left w:val="single" w:sz="4" w:space="0" w:color="000000"/>
              <w:bottom w:val="single" w:sz="4" w:space="0" w:color="000000"/>
              <w:right w:val="single" w:sz="4" w:space="0" w:color="000000"/>
            </w:tcBorders>
          </w:tcPr>
          <w:p w14:paraId="5F9AFCD7" w14:textId="5EAA1898" w:rsidR="004B1FDE" w:rsidRPr="00DA47AB" w:rsidRDefault="004B1FDE" w:rsidP="00F4185F">
            <w:pPr>
              <w:spacing w:after="0"/>
              <w:rPr>
                <w:rFonts w:ascii="Georgia" w:hAnsi="Georgia" w:cs="Arial"/>
                <w:sz w:val="20"/>
                <w:szCs w:val="20"/>
              </w:rPr>
            </w:pPr>
            <w:r w:rsidRPr="00DA47AB">
              <w:rPr>
                <w:rFonts w:ascii="Georgia" w:hAnsi="Georgia" w:cs="Arial"/>
                <w:sz w:val="20"/>
                <w:szCs w:val="20"/>
              </w:rPr>
              <w:t>Core Java, Servlet, JSP, Junit, JavaScript, Ajax and JSON</w:t>
            </w:r>
          </w:p>
        </w:tc>
      </w:tr>
      <w:tr w:rsidR="00F4185F" w:rsidRPr="00DA47AB" w14:paraId="02777E04" w14:textId="77777777" w:rsidTr="004B1FDE">
        <w:trPr>
          <w:trHeight w:val="361"/>
        </w:trPr>
        <w:tc>
          <w:tcPr>
            <w:tcW w:w="2082" w:type="dxa"/>
            <w:tcBorders>
              <w:top w:val="single" w:sz="4" w:space="0" w:color="000000"/>
              <w:left w:val="single" w:sz="4" w:space="0" w:color="000000"/>
              <w:bottom w:val="single" w:sz="4" w:space="0" w:color="000000"/>
              <w:right w:val="single" w:sz="4" w:space="0" w:color="000000"/>
            </w:tcBorders>
          </w:tcPr>
          <w:p w14:paraId="17326EE6" w14:textId="77777777" w:rsidR="00F4185F" w:rsidRPr="00DA47AB" w:rsidRDefault="00F4185F" w:rsidP="00B557EC">
            <w:pPr>
              <w:spacing w:after="0" w:line="259" w:lineRule="auto"/>
              <w:rPr>
                <w:rFonts w:ascii="Georgia" w:hAnsi="Georgia"/>
                <w:sz w:val="20"/>
                <w:szCs w:val="20"/>
              </w:rPr>
            </w:pPr>
            <w:r w:rsidRPr="00DA47AB">
              <w:rPr>
                <w:rFonts w:ascii="Georgia" w:hAnsi="Georgia"/>
                <w:sz w:val="20"/>
                <w:szCs w:val="20"/>
              </w:rPr>
              <w:t xml:space="preserve">Environment </w:t>
            </w:r>
          </w:p>
        </w:tc>
        <w:tc>
          <w:tcPr>
            <w:tcW w:w="7877" w:type="dxa"/>
            <w:gridSpan w:val="4"/>
            <w:tcBorders>
              <w:top w:val="single" w:sz="4" w:space="0" w:color="000000"/>
              <w:left w:val="single" w:sz="4" w:space="0" w:color="000000"/>
              <w:bottom w:val="single" w:sz="4" w:space="0" w:color="000000"/>
              <w:right w:val="single" w:sz="4" w:space="0" w:color="000000"/>
            </w:tcBorders>
          </w:tcPr>
          <w:p w14:paraId="72E47216" w14:textId="77777777" w:rsidR="00F4185F" w:rsidRPr="00DA47AB" w:rsidRDefault="00F4185F" w:rsidP="00B557EC">
            <w:pPr>
              <w:spacing w:after="0" w:line="259" w:lineRule="auto"/>
              <w:ind w:left="1"/>
              <w:rPr>
                <w:rFonts w:ascii="Georgia" w:hAnsi="Georgia"/>
                <w:sz w:val="20"/>
                <w:szCs w:val="20"/>
              </w:rPr>
            </w:pPr>
            <w:r w:rsidRPr="00DA47AB">
              <w:rPr>
                <w:rFonts w:ascii="Georgia" w:hAnsi="Georgia"/>
                <w:sz w:val="20"/>
                <w:szCs w:val="20"/>
              </w:rPr>
              <w:t xml:space="preserve">DEV, QA, PROD </w:t>
            </w:r>
          </w:p>
          <w:p w14:paraId="04D535A4" w14:textId="442C4F21" w:rsidR="00F4185F" w:rsidRPr="00DA47AB" w:rsidRDefault="00F4185F" w:rsidP="00B557EC">
            <w:pPr>
              <w:spacing w:after="0" w:line="259" w:lineRule="auto"/>
              <w:ind w:left="1"/>
              <w:rPr>
                <w:rFonts w:ascii="Georgia" w:hAnsi="Georgia"/>
                <w:sz w:val="20"/>
                <w:szCs w:val="20"/>
              </w:rPr>
            </w:pPr>
          </w:p>
        </w:tc>
      </w:tr>
      <w:tr w:rsidR="00F4185F" w:rsidRPr="00DA47AB" w14:paraId="66F84B2A" w14:textId="77777777" w:rsidTr="004B1FDE">
        <w:trPr>
          <w:trHeight w:val="365"/>
        </w:trPr>
        <w:tc>
          <w:tcPr>
            <w:tcW w:w="2082" w:type="dxa"/>
            <w:tcBorders>
              <w:top w:val="single" w:sz="4" w:space="0" w:color="000000"/>
              <w:left w:val="single" w:sz="4" w:space="0" w:color="000000"/>
              <w:bottom w:val="single" w:sz="4" w:space="0" w:color="000000"/>
              <w:right w:val="single" w:sz="4" w:space="0" w:color="000000"/>
            </w:tcBorders>
          </w:tcPr>
          <w:p w14:paraId="3D2A2417" w14:textId="77777777" w:rsidR="00F4185F" w:rsidRPr="00DA47AB" w:rsidRDefault="00F4185F" w:rsidP="00B557EC">
            <w:pPr>
              <w:spacing w:after="0" w:line="259" w:lineRule="auto"/>
              <w:rPr>
                <w:rFonts w:ascii="Georgia" w:hAnsi="Georgia"/>
                <w:sz w:val="20"/>
                <w:szCs w:val="20"/>
              </w:rPr>
            </w:pPr>
            <w:r w:rsidRPr="00DA47AB">
              <w:rPr>
                <w:rFonts w:ascii="Georgia" w:hAnsi="Georgia"/>
                <w:sz w:val="20"/>
                <w:szCs w:val="20"/>
              </w:rPr>
              <w:t xml:space="preserve">Duration </w:t>
            </w:r>
          </w:p>
        </w:tc>
        <w:tc>
          <w:tcPr>
            <w:tcW w:w="1899" w:type="dxa"/>
            <w:tcBorders>
              <w:top w:val="single" w:sz="4" w:space="0" w:color="000000"/>
              <w:left w:val="single" w:sz="4" w:space="0" w:color="000000"/>
              <w:bottom w:val="single" w:sz="4" w:space="0" w:color="000000"/>
              <w:right w:val="single" w:sz="4" w:space="0" w:color="000000"/>
            </w:tcBorders>
          </w:tcPr>
          <w:p w14:paraId="14B74886" w14:textId="403184F8" w:rsidR="00F4185F" w:rsidRPr="00DA47AB" w:rsidRDefault="00F4185F" w:rsidP="00B557EC">
            <w:pPr>
              <w:spacing w:after="0" w:line="259" w:lineRule="auto"/>
              <w:ind w:left="1"/>
              <w:rPr>
                <w:rFonts w:ascii="Georgia" w:hAnsi="Georgia"/>
                <w:sz w:val="20"/>
                <w:szCs w:val="20"/>
              </w:rPr>
            </w:pPr>
            <w:r w:rsidRPr="00DA47AB">
              <w:rPr>
                <w:rFonts w:ascii="Georgia" w:hAnsi="Georgia"/>
                <w:sz w:val="20"/>
                <w:szCs w:val="20"/>
              </w:rPr>
              <w:t>From (</w:t>
            </w:r>
            <w:r w:rsidR="003C6D8E" w:rsidRPr="00DA47AB">
              <w:rPr>
                <w:rFonts w:ascii="Georgia" w:hAnsi="Georgia"/>
                <w:sz w:val="20"/>
                <w:szCs w:val="20"/>
              </w:rPr>
              <w:t>MM</w:t>
            </w:r>
            <w:r w:rsidRPr="00DA47AB">
              <w:rPr>
                <w:rFonts w:ascii="Georgia" w:hAnsi="Georgia"/>
                <w:sz w:val="20"/>
                <w:szCs w:val="20"/>
              </w:rPr>
              <w:t>/</w:t>
            </w:r>
            <w:r w:rsidR="003C6D8E" w:rsidRPr="00DA47AB">
              <w:rPr>
                <w:rFonts w:ascii="Georgia" w:hAnsi="Georgia"/>
                <w:sz w:val="20"/>
                <w:szCs w:val="20"/>
              </w:rPr>
              <w:t>YY</w:t>
            </w:r>
            <w:r w:rsidRPr="00DA47AB">
              <w:rPr>
                <w:rFonts w:ascii="Georgia" w:hAnsi="Georgia"/>
                <w:sz w:val="20"/>
                <w:szCs w:val="20"/>
              </w:rPr>
              <w:t xml:space="preserve">) </w:t>
            </w:r>
          </w:p>
        </w:tc>
        <w:tc>
          <w:tcPr>
            <w:tcW w:w="1991" w:type="dxa"/>
            <w:tcBorders>
              <w:top w:val="single" w:sz="4" w:space="0" w:color="000000"/>
              <w:left w:val="single" w:sz="4" w:space="0" w:color="000000"/>
              <w:bottom w:val="single" w:sz="4" w:space="0" w:color="000000"/>
              <w:right w:val="single" w:sz="4" w:space="0" w:color="000000"/>
            </w:tcBorders>
          </w:tcPr>
          <w:p w14:paraId="5665EFB4" w14:textId="47FB07F0" w:rsidR="00F4185F" w:rsidRPr="00DA47AB" w:rsidRDefault="00F4185F" w:rsidP="00B557EC">
            <w:pPr>
              <w:spacing w:after="0" w:line="259" w:lineRule="auto"/>
              <w:ind w:left="1"/>
              <w:rPr>
                <w:rFonts w:ascii="Georgia" w:hAnsi="Georgia" w:cstheme="minorHAnsi"/>
                <w:sz w:val="20"/>
                <w:szCs w:val="20"/>
              </w:rPr>
            </w:pPr>
            <w:r w:rsidRPr="00DA47AB">
              <w:rPr>
                <w:rFonts w:ascii="Georgia" w:hAnsi="Georgia" w:cstheme="minorHAnsi"/>
                <w:sz w:val="20"/>
                <w:szCs w:val="20"/>
              </w:rPr>
              <w:t xml:space="preserve">12/17 </w:t>
            </w:r>
          </w:p>
        </w:tc>
        <w:tc>
          <w:tcPr>
            <w:tcW w:w="1993" w:type="dxa"/>
            <w:tcBorders>
              <w:top w:val="single" w:sz="4" w:space="0" w:color="000000"/>
              <w:left w:val="single" w:sz="4" w:space="0" w:color="000000"/>
              <w:bottom w:val="single" w:sz="4" w:space="0" w:color="000000"/>
              <w:right w:val="single" w:sz="4" w:space="0" w:color="000000"/>
            </w:tcBorders>
          </w:tcPr>
          <w:p w14:paraId="1FA9C0FB" w14:textId="53A8DFD4" w:rsidR="00F4185F" w:rsidRPr="00DA47AB" w:rsidRDefault="00F4185F" w:rsidP="00B557EC">
            <w:pPr>
              <w:spacing w:after="0" w:line="259" w:lineRule="auto"/>
              <w:ind w:left="1"/>
              <w:rPr>
                <w:rFonts w:ascii="Georgia" w:hAnsi="Georgia"/>
                <w:sz w:val="20"/>
                <w:szCs w:val="20"/>
              </w:rPr>
            </w:pPr>
            <w:r w:rsidRPr="00DA47AB">
              <w:rPr>
                <w:rFonts w:ascii="Georgia" w:hAnsi="Georgia"/>
                <w:sz w:val="20"/>
                <w:szCs w:val="20"/>
              </w:rPr>
              <w:t>To (</w:t>
            </w:r>
            <w:r w:rsidR="003C6D8E" w:rsidRPr="00DA47AB">
              <w:rPr>
                <w:rFonts w:ascii="Georgia" w:hAnsi="Georgia"/>
                <w:sz w:val="20"/>
                <w:szCs w:val="20"/>
              </w:rPr>
              <w:t>MM</w:t>
            </w:r>
            <w:r w:rsidRPr="00DA47AB">
              <w:rPr>
                <w:rFonts w:ascii="Georgia" w:hAnsi="Georgia"/>
                <w:sz w:val="20"/>
                <w:szCs w:val="20"/>
              </w:rPr>
              <w:t>/</w:t>
            </w:r>
            <w:r w:rsidR="003C6D8E" w:rsidRPr="00DA47AB">
              <w:rPr>
                <w:rFonts w:ascii="Georgia" w:hAnsi="Georgia"/>
                <w:sz w:val="20"/>
                <w:szCs w:val="20"/>
              </w:rPr>
              <w:t>YY</w:t>
            </w:r>
            <w:r w:rsidRPr="00DA47AB">
              <w:rPr>
                <w:rFonts w:ascii="Georgia" w:hAnsi="Georgia"/>
                <w:sz w:val="20"/>
                <w:szCs w:val="20"/>
              </w:rPr>
              <w:t xml:space="preserve">) </w:t>
            </w:r>
          </w:p>
        </w:tc>
        <w:tc>
          <w:tcPr>
            <w:tcW w:w="1994" w:type="dxa"/>
            <w:tcBorders>
              <w:top w:val="single" w:sz="4" w:space="0" w:color="000000"/>
              <w:left w:val="single" w:sz="4" w:space="0" w:color="000000"/>
              <w:bottom w:val="single" w:sz="4" w:space="0" w:color="000000"/>
              <w:right w:val="single" w:sz="4" w:space="0" w:color="000000"/>
            </w:tcBorders>
          </w:tcPr>
          <w:p w14:paraId="4E5D28F0" w14:textId="24C4A694" w:rsidR="00F4185F" w:rsidRPr="00DA47AB" w:rsidRDefault="00F4185F" w:rsidP="00766A77">
            <w:pPr>
              <w:spacing w:after="0" w:line="259" w:lineRule="auto"/>
              <w:ind w:left="1"/>
              <w:rPr>
                <w:rFonts w:ascii="Georgia" w:hAnsi="Georgia" w:cstheme="minorHAnsi"/>
                <w:sz w:val="20"/>
                <w:szCs w:val="20"/>
              </w:rPr>
            </w:pPr>
            <w:r w:rsidRPr="00DA47AB">
              <w:rPr>
                <w:rFonts w:ascii="Georgia" w:hAnsi="Georgia" w:cstheme="minorHAnsi"/>
                <w:sz w:val="20"/>
                <w:szCs w:val="20"/>
              </w:rPr>
              <w:t>0</w:t>
            </w:r>
            <w:r w:rsidR="001F33FE" w:rsidRPr="00DA47AB">
              <w:rPr>
                <w:rFonts w:ascii="Georgia" w:hAnsi="Georgia" w:cstheme="minorHAnsi"/>
                <w:sz w:val="20"/>
                <w:szCs w:val="20"/>
              </w:rPr>
              <w:t>5</w:t>
            </w:r>
            <w:r w:rsidRPr="00DA47AB">
              <w:rPr>
                <w:rFonts w:ascii="Georgia" w:hAnsi="Georgia" w:cstheme="minorHAnsi"/>
                <w:sz w:val="20"/>
                <w:szCs w:val="20"/>
              </w:rPr>
              <w:t xml:space="preserve">/19 </w:t>
            </w:r>
          </w:p>
        </w:tc>
      </w:tr>
      <w:tr w:rsidR="00F4185F" w:rsidRPr="00DA47AB" w14:paraId="6CA5993A" w14:textId="77777777" w:rsidTr="004B1FDE">
        <w:trPr>
          <w:trHeight w:val="1783"/>
        </w:trPr>
        <w:tc>
          <w:tcPr>
            <w:tcW w:w="2082" w:type="dxa"/>
            <w:tcBorders>
              <w:top w:val="single" w:sz="4" w:space="0" w:color="000000"/>
              <w:left w:val="single" w:sz="4" w:space="0" w:color="000000"/>
              <w:bottom w:val="single" w:sz="4" w:space="0" w:color="000000"/>
              <w:right w:val="single" w:sz="4" w:space="0" w:color="000000"/>
            </w:tcBorders>
          </w:tcPr>
          <w:p w14:paraId="5E686B23" w14:textId="77777777" w:rsidR="00F4185F" w:rsidRPr="00DA47AB" w:rsidRDefault="00F4185F" w:rsidP="00B557EC">
            <w:pPr>
              <w:spacing w:after="0" w:line="259" w:lineRule="auto"/>
              <w:rPr>
                <w:rFonts w:ascii="Georgia" w:hAnsi="Georgia"/>
                <w:sz w:val="20"/>
                <w:szCs w:val="20"/>
              </w:rPr>
            </w:pPr>
            <w:r w:rsidRPr="00DA47AB">
              <w:rPr>
                <w:rFonts w:ascii="Georgia" w:hAnsi="Georgia"/>
                <w:sz w:val="20"/>
                <w:szCs w:val="20"/>
              </w:rPr>
              <w:t xml:space="preserve">Role / </w:t>
            </w:r>
          </w:p>
          <w:p w14:paraId="66E31898" w14:textId="77777777" w:rsidR="00F4185F" w:rsidRPr="00DA47AB" w:rsidRDefault="00F4185F" w:rsidP="00B557EC">
            <w:pPr>
              <w:spacing w:after="0" w:line="259" w:lineRule="auto"/>
              <w:rPr>
                <w:rFonts w:ascii="Georgia" w:hAnsi="Georgia"/>
                <w:sz w:val="20"/>
                <w:szCs w:val="20"/>
              </w:rPr>
            </w:pPr>
            <w:r w:rsidRPr="00DA47AB">
              <w:rPr>
                <w:rFonts w:ascii="Georgia" w:hAnsi="Georgia"/>
                <w:sz w:val="20"/>
                <w:szCs w:val="20"/>
              </w:rPr>
              <w:t xml:space="preserve">Responsibility </w:t>
            </w:r>
          </w:p>
        </w:tc>
        <w:tc>
          <w:tcPr>
            <w:tcW w:w="7877" w:type="dxa"/>
            <w:gridSpan w:val="4"/>
            <w:tcBorders>
              <w:top w:val="single" w:sz="4" w:space="0" w:color="000000"/>
              <w:left w:val="single" w:sz="4" w:space="0" w:color="000000"/>
              <w:bottom w:val="single" w:sz="4" w:space="0" w:color="000000"/>
              <w:right w:val="single" w:sz="4" w:space="0" w:color="000000"/>
            </w:tcBorders>
          </w:tcPr>
          <w:p w14:paraId="31337B3A" w14:textId="77777777" w:rsidR="00F4185F" w:rsidRPr="00DA47AB" w:rsidRDefault="00F4185F" w:rsidP="00B557EC">
            <w:pPr>
              <w:spacing w:after="69" w:line="259" w:lineRule="auto"/>
              <w:ind w:left="1"/>
              <w:rPr>
                <w:rFonts w:ascii="Georgia" w:hAnsi="Georgia"/>
                <w:sz w:val="20"/>
                <w:szCs w:val="20"/>
              </w:rPr>
            </w:pPr>
            <w:r w:rsidRPr="00DA47AB">
              <w:rPr>
                <w:rFonts w:ascii="Georgia" w:hAnsi="Georgia"/>
                <w:sz w:val="20"/>
                <w:szCs w:val="20"/>
              </w:rPr>
              <w:t xml:space="preserve">Developer: </w:t>
            </w:r>
          </w:p>
          <w:p w14:paraId="1F0B2B27" w14:textId="38CCFC24" w:rsidR="00F4185F" w:rsidRPr="00DA47AB" w:rsidRDefault="00F4185F" w:rsidP="00F4185F">
            <w:pPr>
              <w:numPr>
                <w:ilvl w:val="0"/>
                <w:numId w:val="9"/>
              </w:numPr>
              <w:spacing w:after="88" w:line="242" w:lineRule="auto"/>
              <w:ind w:hanging="245"/>
              <w:rPr>
                <w:rFonts w:ascii="Georgia" w:hAnsi="Georgia"/>
                <w:sz w:val="20"/>
                <w:szCs w:val="20"/>
              </w:rPr>
            </w:pPr>
            <w:r w:rsidRPr="00DA47AB">
              <w:rPr>
                <w:rFonts w:ascii="Georgia" w:hAnsi="Georgia"/>
                <w:sz w:val="20"/>
                <w:szCs w:val="20"/>
              </w:rPr>
              <w:t>Designing, development, unit testing</w:t>
            </w:r>
          </w:p>
          <w:p w14:paraId="2AF1C12E" w14:textId="253B8D8A" w:rsidR="003C6D8E" w:rsidRPr="00DA47AB" w:rsidRDefault="003C6D8E" w:rsidP="00F4185F">
            <w:pPr>
              <w:numPr>
                <w:ilvl w:val="0"/>
                <w:numId w:val="9"/>
              </w:numPr>
              <w:spacing w:after="88" w:line="242" w:lineRule="auto"/>
              <w:ind w:hanging="245"/>
              <w:rPr>
                <w:rFonts w:ascii="Georgia" w:hAnsi="Georgia"/>
                <w:sz w:val="20"/>
                <w:szCs w:val="20"/>
              </w:rPr>
            </w:pPr>
            <w:r w:rsidRPr="00DA47AB">
              <w:rPr>
                <w:rFonts w:ascii="Georgia" w:hAnsi="Georgia"/>
                <w:sz w:val="20"/>
                <w:szCs w:val="20"/>
              </w:rPr>
              <w:t>Performance tuning</w:t>
            </w:r>
          </w:p>
          <w:p w14:paraId="0A832ACC" w14:textId="22844607" w:rsidR="00F4185F" w:rsidRPr="00DA47AB" w:rsidRDefault="00F4185F" w:rsidP="00F4185F">
            <w:pPr>
              <w:numPr>
                <w:ilvl w:val="0"/>
                <w:numId w:val="9"/>
              </w:numPr>
              <w:spacing w:after="46" w:line="259" w:lineRule="auto"/>
              <w:ind w:hanging="245"/>
              <w:rPr>
                <w:rFonts w:ascii="Georgia" w:hAnsi="Georgia"/>
                <w:sz w:val="20"/>
                <w:szCs w:val="20"/>
              </w:rPr>
            </w:pPr>
            <w:r w:rsidRPr="00DA47AB">
              <w:rPr>
                <w:rFonts w:ascii="Georgia" w:hAnsi="Georgia"/>
                <w:sz w:val="20"/>
                <w:szCs w:val="20"/>
              </w:rPr>
              <w:t xml:space="preserve">Coordinating and drive the development of charge module. </w:t>
            </w:r>
          </w:p>
          <w:p w14:paraId="53F4AD34" w14:textId="554B076A" w:rsidR="00F4185F" w:rsidRPr="00DA47AB" w:rsidRDefault="00F4185F" w:rsidP="00F4185F">
            <w:pPr>
              <w:numPr>
                <w:ilvl w:val="0"/>
                <w:numId w:val="9"/>
              </w:numPr>
              <w:spacing w:after="46" w:line="259" w:lineRule="auto"/>
              <w:ind w:hanging="245"/>
              <w:rPr>
                <w:rFonts w:ascii="Georgia" w:hAnsi="Georgia"/>
                <w:sz w:val="20"/>
                <w:szCs w:val="20"/>
              </w:rPr>
            </w:pPr>
            <w:r w:rsidRPr="00DA47AB">
              <w:rPr>
                <w:rFonts w:ascii="Georgia" w:hAnsi="Georgia"/>
                <w:sz w:val="20"/>
                <w:szCs w:val="20"/>
              </w:rPr>
              <w:t xml:space="preserve">Documentation of analysis, requirements and development. </w:t>
            </w:r>
          </w:p>
        </w:tc>
      </w:tr>
      <w:tr w:rsidR="00F4185F" w:rsidRPr="00DA47AB" w14:paraId="09B51C2D" w14:textId="77777777" w:rsidTr="004B1FDE">
        <w:trPr>
          <w:trHeight w:val="1781"/>
        </w:trPr>
        <w:tc>
          <w:tcPr>
            <w:tcW w:w="2082" w:type="dxa"/>
            <w:tcBorders>
              <w:top w:val="single" w:sz="4" w:space="0" w:color="000000"/>
              <w:left w:val="single" w:sz="4" w:space="0" w:color="000000"/>
              <w:bottom w:val="single" w:sz="4" w:space="0" w:color="000000"/>
              <w:right w:val="single" w:sz="4" w:space="0" w:color="000000"/>
            </w:tcBorders>
          </w:tcPr>
          <w:p w14:paraId="27F43125" w14:textId="77777777" w:rsidR="00F4185F" w:rsidRPr="00DA47AB" w:rsidRDefault="00F4185F" w:rsidP="00B557EC">
            <w:pPr>
              <w:spacing w:after="0" w:line="259" w:lineRule="auto"/>
              <w:rPr>
                <w:rFonts w:ascii="Georgia" w:hAnsi="Georgia"/>
                <w:sz w:val="20"/>
                <w:szCs w:val="20"/>
              </w:rPr>
            </w:pPr>
            <w:r w:rsidRPr="00DA47AB">
              <w:rPr>
                <w:rFonts w:ascii="Georgia" w:hAnsi="Georgia"/>
                <w:sz w:val="20"/>
                <w:szCs w:val="20"/>
              </w:rPr>
              <w:t xml:space="preserve">Contributions </w:t>
            </w:r>
          </w:p>
        </w:tc>
        <w:tc>
          <w:tcPr>
            <w:tcW w:w="7877" w:type="dxa"/>
            <w:gridSpan w:val="4"/>
            <w:tcBorders>
              <w:top w:val="single" w:sz="4" w:space="0" w:color="000000"/>
              <w:left w:val="single" w:sz="4" w:space="0" w:color="000000"/>
              <w:bottom w:val="single" w:sz="4" w:space="0" w:color="000000"/>
              <w:right w:val="single" w:sz="4" w:space="0" w:color="000000"/>
            </w:tcBorders>
          </w:tcPr>
          <w:p w14:paraId="5E0E21A5" w14:textId="1D815A6E" w:rsidR="00F4185F" w:rsidRPr="00DA47AB" w:rsidRDefault="00F4185F" w:rsidP="00F4185F">
            <w:pPr>
              <w:numPr>
                <w:ilvl w:val="0"/>
                <w:numId w:val="10"/>
              </w:numPr>
              <w:spacing w:after="86" w:line="242" w:lineRule="auto"/>
              <w:ind w:left="315" w:hanging="314"/>
              <w:rPr>
                <w:rFonts w:ascii="Georgia" w:hAnsi="Georgia"/>
                <w:sz w:val="20"/>
                <w:szCs w:val="20"/>
              </w:rPr>
            </w:pPr>
            <w:r w:rsidRPr="00DA47AB">
              <w:rPr>
                <w:rFonts w:ascii="Georgia" w:hAnsi="Georgia"/>
                <w:sz w:val="20"/>
                <w:szCs w:val="20"/>
              </w:rPr>
              <w:t xml:space="preserve">Gathered requirement and designed a solution to implement </w:t>
            </w:r>
            <w:r w:rsidR="004B5E7E" w:rsidRPr="00DA47AB">
              <w:rPr>
                <w:rFonts w:ascii="Georgia" w:hAnsi="Georgia"/>
                <w:sz w:val="20"/>
                <w:szCs w:val="20"/>
              </w:rPr>
              <w:t>charge</w:t>
            </w:r>
            <w:r w:rsidRPr="00DA47AB">
              <w:rPr>
                <w:rFonts w:ascii="Georgia" w:hAnsi="Georgia"/>
                <w:sz w:val="20"/>
                <w:szCs w:val="20"/>
              </w:rPr>
              <w:t xml:space="preserve"> module</w:t>
            </w:r>
          </w:p>
          <w:p w14:paraId="5F2DA289" w14:textId="77777777" w:rsidR="00F4185F" w:rsidRPr="00DA47AB" w:rsidRDefault="00F4185F" w:rsidP="00F4185F">
            <w:pPr>
              <w:numPr>
                <w:ilvl w:val="0"/>
                <w:numId w:val="10"/>
              </w:numPr>
              <w:spacing w:after="48" w:line="259" w:lineRule="auto"/>
              <w:ind w:left="315" w:hanging="314"/>
              <w:rPr>
                <w:rFonts w:ascii="Georgia" w:hAnsi="Georgia"/>
                <w:sz w:val="20"/>
                <w:szCs w:val="20"/>
              </w:rPr>
            </w:pPr>
            <w:r w:rsidRPr="00DA47AB">
              <w:rPr>
                <w:rFonts w:ascii="Georgia" w:hAnsi="Georgia"/>
                <w:sz w:val="20"/>
                <w:szCs w:val="20"/>
              </w:rPr>
              <w:t xml:space="preserve">Used agile methodology.  </w:t>
            </w:r>
          </w:p>
          <w:p w14:paraId="74C15BAD" w14:textId="77777777" w:rsidR="00F4185F" w:rsidRPr="00DA47AB" w:rsidRDefault="00F4185F" w:rsidP="00F4185F">
            <w:pPr>
              <w:numPr>
                <w:ilvl w:val="0"/>
                <w:numId w:val="10"/>
              </w:numPr>
              <w:spacing w:after="46" w:line="259" w:lineRule="auto"/>
              <w:ind w:left="315" w:hanging="314"/>
              <w:rPr>
                <w:rFonts w:ascii="Georgia" w:hAnsi="Georgia"/>
                <w:sz w:val="20"/>
                <w:szCs w:val="20"/>
              </w:rPr>
            </w:pPr>
            <w:r w:rsidRPr="00DA47AB">
              <w:rPr>
                <w:rFonts w:ascii="Georgia" w:hAnsi="Georgia"/>
                <w:sz w:val="20"/>
                <w:szCs w:val="20"/>
              </w:rPr>
              <w:t xml:space="preserve">Initiated meetings and scrum calls to track the progress. </w:t>
            </w:r>
          </w:p>
          <w:p w14:paraId="38E6E9FE" w14:textId="1D909EBD" w:rsidR="00F4185F" w:rsidRPr="00DA47AB" w:rsidRDefault="00F4185F" w:rsidP="00F4185F">
            <w:pPr>
              <w:numPr>
                <w:ilvl w:val="0"/>
                <w:numId w:val="10"/>
              </w:numPr>
              <w:spacing w:after="46" w:line="259" w:lineRule="auto"/>
              <w:ind w:left="315" w:hanging="314"/>
              <w:rPr>
                <w:rFonts w:ascii="Georgia" w:hAnsi="Georgia"/>
                <w:sz w:val="20"/>
                <w:szCs w:val="20"/>
              </w:rPr>
            </w:pPr>
            <w:r w:rsidRPr="00DA47AB">
              <w:rPr>
                <w:rFonts w:ascii="Georgia" w:hAnsi="Georgia"/>
                <w:sz w:val="20"/>
                <w:szCs w:val="20"/>
              </w:rPr>
              <w:t xml:space="preserve">Developed </w:t>
            </w:r>
            <w:r w:rsidR="004B5E7E" w:rsidRPr="00DA47AB">
              <w:rPr>
                <w:rFonts w:ascii="Georgia" w:hAnsi="Georgia"/>
                <w:sz w:val="20"/>
                <w:szCs w:val="20"/>
              </w:rPr>
              <w:t>charge module</w:t>
            </w:r>
            <w:r w:rsidRPr="00DA47AB">
              <w:rPr>
                <w:rFonts w:ascii="Georgia" w:hAnsi="Georgia"/>
                <w:sz w:val="20"/>
                <w:szCs w:val="20"/>
              </w:rPr>
              <w:t xml:space="preserve">  </w:t>
            </w:r>
          </w:p>
          <w:p w14:paraId="0DAB8FB7" w14:textId="502678DF" w:rsidR="00F4185F" w:rsidRPr="00DA47AB" w:rsidRDefault="00F4185F" w:rsidP="00F4185F">
            <w:pPr>
              <w:numPr>
                <w:ilvl w:val="0"/>
                <w:numId w:val="10"/>
              </w:numPr>
              <w:spacing w:after="0" w:line="259" w:lineRule="auto"/>
              <w:ind w:left="315" w:hanging="314"/>
              <w:rPr>
                <w:rFonts w:ascii="Georgia" w:hAnsi="Georgia"/>
                <w:sz w:val="20"/>
                <w:szCs w:val="20"/>
              </w:rPr>
            </w:pPr>
            <w:r w:rsidRPr="00DA47AB">
              <w:rPr>
                <w:rFonts w:ascii="Georgia" w:hAnsi="Georgia"/>
                <w:sz w:val="20"/>
                <w:szCs w:val="20"/>
              </w:rPr>
              <w:t xml:space="preserve">Deployed the changes to QA through proper SDLC.  </w:t>
            </w:r>
          </w:p>
        </w:tc>
      </w:tr>
      <w:tr w:rsidR="00F4185F" w:rsidRPr="00DA47AB" w14:paraId="2F1F8B54" w14:textId="77777777" w:rsidTr="004B1FDE">
        <w:trPr>
          <w:trHeight w:val="364"/>
        </w:trPr>
        <w:tc>
          <w:tcPr>
            <w:tcW w:w="2082" w:type="dxa"/>
            <w:tcBorders>
              <w:top w:val="single" w:sz="4" w:space="0" w:color="000000"/>
              <w:left w:val="single" w:sz="4" w:space="0" w:color="000000"/>
              <w:bottom w:val="single" w:sz="4" w:space="0" w:color="000000"/>
              <w:right w:val="single" w:sz="4" w:space="0" w:color="000000"/>
            </w:tcBorders>
          </w:tcPr>
          <w:p w14:paraId="0406A2C6" w14:textId="77777777" w:rsidR="00F4185F" w:rsidRPr="00DA47AB" w:rsidRDefault="00F4185F" w:rsidP="00B557EC">
            <w:pPr>
              <w:spacing w:after="0" w:line="259" w:lineRule="auto"/>
              <w:rPr>
                <w:rFonts w:ascii="Georgia" w:hAnsi="Georgia"/>
                <w:sz w:val="20"/>
                <w:szCs w:val="20"/>
              </w:rPr>
            </w:pPr>
            <w:r w:rsidRPr="00DA47AB">
              <w:rPr>
                <w:rFonts w:ascii="Georgia" w:hAnsi="Georgia"/>
                <w:sz w:val="20"/>
                <w:szCs w:val="20"/>
              </w:rPr>
              <w:t xml:space="preserve">Team Size </w:t>
            </w:r>
          </w:p>
        </w:tc>
        <w:tc>
          <w:tcPr>
            <w:tcW w:w="7877" w:type="dxa"/>
            <w:gridSpan w:val="4"/>
            <w:tcBorders>
              <w:top w:val="single" w:sz="4" w:space="0" w:color="000000"/>
              <w:left w:val="single" w:sz="4" w:space="0" w:color="000000"/>
              <w:bottom w:val="single" w:sz="4" w:space="0" w:color="000000"/>
              <w:right w:val="single" w:sz="4" w:space="0" w:color="000000"/>
            </w:tcBorders>
          </w:tcPr>
          <w:p w14:paraId="0D9F30CB" w14:textId="76E172BD" w:rsidR="00F4185F" w:rsidRPr="00DA47AB" w:rsidRDefault="00EE49E5" w:rsidP="00B557EC">
            <w:pPr>
              <w:spacing w:after="0" w:line="259" w:lineRule="auto"/>
              <w:ind w:left="1"/>
              <w:rPr>
                <w:rFonts w:ascii="Georgia" w:hAnsi="Georgia"/>
                <w:sz w:val="20"/>
                <w:szCs w:val="20"/>
              </w:rPr>
            </w:pPr>
            <w:r w:rsidRPr="00DA47AB">
              <w:rPr>
                <w:rFonts w:ascii="Georgia" w:hAnsi="Georgia"/>
                <w:sz w:val="20"/>
                <w:szCs w:val="20"/>
              </w:rPr>
              <w:t>6</w:t>
            </w:r>
          </w:p>
        </w:tc>
      </w:tr>
    </w:tbl>
    <w:p w14:paraId="41ADB064" w14:textId="5F0FD1B7" w:rsidR="00E369EE" w:rsidRPr="00DA47AB" w:rsidRDefault="00E369EE" w:rsidP="00E369EE">
      <w:pPr>
        <w:spacing w:after="37" w:line="259" w:lineRule="auto"/>
        <w:rPr>
          <w:sz w:val="20"/>
          <w:szCs w:val="20"/>
        </w:rPr>
      </w:pPr>
    </w:p>
    <w:tbl>
      <w:tblPr>
        <w:tblStyle w:val="TableGrid"/>
        <w:tblW w:w="9962" w:type="dxa"/>
        <w:tblInd w:w="-107" w:type="dxa"/>
        <w:tblCellMar>
          <w:top w:w="114" w:type="dxa"/>
          <w:left w:w="107" w:type="dxa"/>
          <w:right w:w="66" w:type="dxa"/>
        </w:tblCellMar>
        <w:tblLook w:val="04A0" w:firstRow="1" w:lastRow="0" w:firstColumn="1" w:lastColumn="0" w:noHBand="0" w:noVBand="1"/>
      </w:tblPr>
      <w:tblGrid>
        <w:gridCol w:w="1991"/>
        <w:gridCol w:w="1993"/>
        <w:gridCol w:w="1992"/>
        <w:gridCol w:w="1995"/>
        <w:gridCol w:w="1991"/>
      </w:tblGrid>
      <w:tr w:rsidR="00E369EE" w:rsidRPr="00DA47AB" w14:paraId="50D3FD3B" w14:textId="77777777" w:rsidTr="00B557EC">
        <w:trPr>
          <w:trHeight w:val="490"/>
        </w:trPr>
        <w:tc>
          <w:tcPr>
            <w:tcW w:w="1991"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3F54C7D1" w14:textId="77777777" w:rsidR="00E369EE" w:rsidRPr="00DA47AB" w:rsidRDefault="00E369EE" w:rsidP="00B557EC">
            <w:pPr>
              <w:spacing w:after="0" w:line="259" w:lineRule="auto"/>
              <w:ind w:left="128"/>
              <w:rPr>
                <w:rFonts w:ascii="Georgia" w:hAnsi="Georgia"/>
                <w:sz w:val="20"/>
                <w:szCs w:val="20"/>
              </w:rPr>
            </w:pPr>
            <w:r w:rsidRPr="00DA47AB">
              <w:rPr>
                <w:rFonts w:ascii="Georgia" w:eastAsia="Verdana" w:hAnsi="Georgia" w:cs="Verdana"/>
                <w:b/>
                <w:sz w:val="20"/>
                <w:szCs w:val="20"/>
              </w:rPr>
              <w:t xml:space="preserve">Project Name </w:t>
            </w:r>
          </w:p>
        </w:tc>
        <w:tc>
          <w:tcPr>
            <w:tcW w:w="7971" w:type="dxa"/>
            <w:gridSpan w:val="4"/>
            <w:tcBorders>
              <w:top w:val="single" w:sz="4" w:space="0" w:color="000000"/>
              <w:left w:val="single" w:sz="4" w:space="0" w:color="000000"/>
              <w:bottom w:val="single" w:sz="4" w:space="0" w:color="000000"/>
              <w:right w:val="single" w:sz="4" w:space="0" w:color="000000"/>
            </w:tcBorders>
            <w:shd w:val="clear" w:color="auto" w:fill="F3F3F3"/>
            <w:vAlign w:val="center"/>
          </w:tcPr>
          <w:p w14:paraId="32826E73" w14:textId="03EB22A7" w:rsidR="00E369EE" w:rsidRPr="00DA47AB" w:rsidRDefault="00E369EE" w:rsidP="00B557EC">
            <w:pPr>
              <w:spacing w:after="0" w:line="259" w:lineRule="auto"/>
              <w:ind w:right="46"/>
              <w:jc w:val="center"/>
              <w:rPr>
                <w:rFonts w:ascii="Georgia" w:hAnsi="Georgia"/>
                <w:sz w:val="20"/>
                <w:szCs w:val="20"/>
              </w:rPr>
            </w:pPr>
            <w:r w:rsidRPr="00DA47AB">
              <w:rPr>
                <w:rFonts w:ascii="Georgia" w:eastAsia="Verdana" w:hAnsi="Georgia" w:cs="Verdana"/>
                <w:b/>
                <w:sz w:val="20"/>
                <w:szCs w:val="20"/>
              </w:rPr>
              <w:t xml:space="preserve">Trade Risk Assessment Service </w:t>
            </w:r>
          </w:p>
        </w:tc>
      </w:tr>
      <w:tr w:rsidR="00E369EE" w:rsidRPr="00DA47AB" w14:paraId="07161593" w14:textId="77777777" w:rsidTr="00B557EC">
        <w:trPr>
          <w:trHeight w:val="1162"/>
        </w:trPr>
        <w:tc>
          <w:tcPr>
            <w:tcW w:w="1991" w:type="dxa"/>
            <w:tcBorders>
              <w:top w:val="single" w:sz="4" w:space="0" w:color="000000"/>
              <w:left w:val="single" w:sz="4" w:space="0" w:color="000000"/>
              <w:bottom w:val="single" w:sz="4" w:space="0" w:color="000000"/>
              <w:right w:val="single" w:sz="4" w:space="0" w:color="000000"/>
            </w:tcBorders>
          </w:tcPr>
          <w:p w14:paraId="083FB5B8" w14:textId="77777777" w:rsidR="00E369EE" w:rsidRPr="00DA47AB" w:rsidRDefault="00E369EE" w:rsidP="00B557EC">
            <w:pPr>
              <w:spacing w:after="0" w:line="259" w:lineRule="auto"/>
              <w:rPr>
                <w:rFonts w:ascii="Georgia" w:hAnsi="Georgia"/>
                <w:sz w:val="20"/>
                <w:szCs w:val="20"/>
              </w:rPr>
            </w:pPr>
            <w:r w:rsidRPr="00DA47AB">
              <w:rPr>
                <w:rFonts w:ascii="Georgia" w:hAnsi="Georgia"/>
                <w:sz w:val="20"/>
                <w:szCs w:val="20"/>
              </w:rPr>
              <w:t xml:space="preserve">Project </w:t>
            </w:r>
          </w:p>
          <w:p w14:paraId="0F2AFA23" w14:textId="77777777" w:rsidR="00E369EE" w:rsidRPr="00DA47AB" w:rsidRDefault="00E369EE" w:rsidP="00B557EC">
            <w:pPr>
              <w:spacing w:after="0" w:line="259" w:lineRule="auto"/>
              <w:rPr>
                <w:rFonts w:ascii="Georgia" w:hAnsi="Georgia"/>
                <w:sz w:val="20"/>
                <w:szCs w:val="20"/>
              </w:rPr>
            </w:pPr>
            <w:r w:rsidRPr="00DA47AB">
              <w:rPr>
                <w:rFonts w:ascii="Georgia" w:hAnsi="Georgia"/>
                <w:sz w:val="20"/>
                <w:szCs w:val="20"/>
              </w:rPr>
              <w:t xml:space="preserve">Description </w:t>
            </w:r>
          </w:p>
        </w:tc>
        <w:tc>
          <w:tcPr>
            <w:tcW w:w="7971" w:type="dxa"/>
            <w:gridSpan w:val="4"/>
            <w:tcBorders>
              <w:top w:val="single" w:sz="4" w:space="0" w:color="000000"/>
              <w:left w:val="single" w:sz="4" w:space="0" w:color="000000"/>
              <w:bottom w:val="single" w:sz="4" w:space="0" w:color="000000"/>
              <w:right w:val="single" w:sz="4" w:space="0" w:color="000000"/>
            </w:tcBorders>
          </w:tcPr>
          <w:p w14:paraId="7CE1B08B" w14:textId="77777777" w:rsidR="001F33FE" w:rsidRPr="00DA47AB" w:rsidRDefault="001F33FE" w:rsidP="001F33FE">
            <w:pPr>
              <w:spacing w:after="0" w:line="360" w:lineRule="auto"/>
              <w:jc w:val="both"/>
              <w:rPr>
                <w:rFonts w:ascii="Georgia" w:hAnsi="Georgia" w:cs="Arial"/>
                <w:sz w:val="20"/>
                <w:szCs w:val="20"/>
              </w:rPr>
            </w:pPr>
            <w:r w:rsidRPr="00DA47AB">
              <w:rPr>
                <w:rFonts w:ascii="Georgia" w:hAnsi="Georgia" w:cs="Arial"/>
                <w:sz w:val="20"/>
                <w:szCs w:val="20"/>
              </w:rPr>
              <w:t>It’s part of TA project which helps the customer to know what the overall risk is involved to do a trade on products with locations and partners.</w:t>
            </w:r>
          </w:p>
          <w:p w14:paraId="5BDB4C97" w14:textId="722CE7A2" w:rsidR="00E369EE" w:rsidRPr="00DA47AB" w:rsidRDefault="001F33FE" w:rsidP="00DA47AB">
            <w:pPr>
              <w:numPr>
                <w:ilvl w:val="0"/>
                <w:numId w:val="12"/>
              </w:numPr>
              <w:spacing w:after="0" w:line="360" w:lineRule="auto"/>
              <w:ind w:hanging="360"/>
              <w:jc w:val="both"/>
              <w:rPr>
                <w:rFonts w:ascii="Georgia" w:hAnsi="Georgia" w:cs="Arial"/>
                <w:sz w:val="20"/>
                <w:szCs w:val="20"/>
              </w:rPr>
            </w:pPr>
            <w:r w:rsidRPr="00DA47AB">
              <w:rPr>
                <w:rFonts w:ascii="Georgia" w:hAnsi="Georgia" w:cs="Arial"/>
                <w:sz w:val="20"/>
                <w:szCs w:val="20"/>
              </w:rPr>
              <w:t>This module individually calculates the risk involved with each aspect and then sum up overall risk and provides the result in terms of number count.</w:t>
            </w:r>
          </w:p>
        </w:tc>
      </w:tr>
      <w:tr w:rsidR="00E369EE" w:rsidRPr="00DA47AB" w14:paraId="16940A30" w14:textId="77777777" w:rsidTr="00B557EC">
        <w:trPr>
          <w:trHeight w:val="372"/>
        </w:trPr>
        <w:tc>
          <w:tcPr>
            <w:tcW w:w="1991" w:type="dxa"/>
            <w:tcBorders>
              <w:top w:val="single" w:sz="4" w:space="0" w:color="000000"/>
              <w:left w:val="single" w:sz="4" w:space="0" w:color="000000"/>
              <w:bottom w:val="single" w:sz="4" w:space="0" w:color="000000"/>
              <w:right w:val="single" w:sz="4" w:space="0" w:color="000000"/>
            </w:tcBorders>
          </w:tcPr>
          <w:p w14:paraId="75465E46" w14:textId="720211DB" w:rsidR="00E369EE" w:rsidRPr="00DA47AB" w:rsidRDefault="00AD2020" w:rsidP="00B557EC">
            <w:pPr>
              <w:spacing w:after="0" w:line="259" w:lineRule="auto"/>
              <w:rPr>
                <w:rFonts w:ascii="Georgia" w:hAnsi="Georgia"/>
                <w:sz w:val="20"/>
                <w:szCs w:val="20"/>
              </w:rPr>
            </w:pPr>
            <w:r w:rsidRPr="00DA47AB">
              <w:rPr>
                <w:rFonts w:ascii="Georgia" w:hAnsi="Georgia"/>
                <w:sz w:val="20"/>
                <w:szCs w:val="20"/>
              </w:rPr>
              <w:lastRenderedPageBreak/>
              <w:t>Technologies used</w:t>
            </w:r>
          </w:p>
        </w:tc>
        <w:tc>
          <w:tcPr>
            <w:tcW w:w="7971" w:type="dxa"/>
            <w:gridSpan w:val="4"/>
            <w:tcBorders>
              <w:top w:val="single" w:sz="4" w:space="0" w:color="000000"/>
              <w:left w:val="single" w:sz="4" w:space="0" w:color="000000"/>
              <w:bottom w:val="single" w:sz="4" w:space="0" w:color="000000"/>
              <w:right w:val="single" w:sz="4" w:space="0" w:color="000000"/>
            </w:tcBorders>
          </w:tcPr>
          <w:p w14:paraId="279B9446" w14:textId="2728182E" w:rsidR="00E369EE" w:rsidRPr="00DA47AB" w:rsidRDefault="00AD2020" w:rsidP="00B557EC">
            <w:pPr>
              <w:spacing w:after="0" w:line="259" w:lineRule="auto"/>
              <w:ind w:left="1"/>
              <w:rPr>
                <w:rFonts w:ascii="Georgia" w:hAnsi="Georgia"/>
                <w:sz w:val="20"/>
                <w:szCs w:val="20"/>
              </w:rPr>
            </w:pPr>
            <w:r w:rsidRPr="00DA47AB">
              <w:rPr>
                <w:rFonts w:ascii="Georgia" w:hAnsi="Georgia"/>
                <w:sz w:val="20"/>
                <w:szCs w:val="20"/>
              </w:rPr>
              <w:t xml:space="preserve">Spring Boot, </w:t>
            </w:r>
            <w:r w:rsidR="006F0D87" w:rsidRPr="00DA47AB">
              <w:rPr>
                <w:rFonts w:ascii="Georgia" w:hAnsi="Georgia"/>
                <w:sz w:val="20"/>
                <w:szCs w:val="20"/>
              </w:rPr>
              <w:t>Microservice</w:t>
            </w:r>
          </w:p>
        </w:tc>
      </w:tr>
      <w:tr w:rsidR="00AD2020" w:rsidRPr="00DA47AB" w14:paraId="44E9D520" w14:textId="77777777" w:rsidTr="00B557EC">
        <w:trPr>
          <w:trHeight w:val="372"/>
        </w:trPr>
        <w:tc>
          <w:tcPr>
            <w:tcW w:w="1991" w:type="dxa"/>
            <w:tcBorders>
              <w:top w:val="single" w:sz="4" w:space="0" w:color="000000"/>
              <w:left w:val="single" w:sz="4" w:space="0" w:color="000000"/>
              <w:bottom w:val="single" w:sz="4" w:space="0" w:color="000000"/>
              <w:right w:val="single" w:sz="4" w:space="0" w:color="000000"/>
            </w:tcBorders>
          </w:tcPr>
          <w:p w14:paraId="1FC5D92E" w14:textId="15CDA603" w:rsidR="00AD2020" w:rsidRPr="00DA47AB" w:rsidRDefault="00AD2020" w:rsidP="00AD2020">
            <w:pPr>
              <w:spacing w:after="0" w:line="259" w:lineRule="auto"/>
              <w:rPr>
                <w:rFonts w:ascii="Georgia" w:hAnsi="Georgia"/>
                <w:sz w:val="20"/>
                <w:szCs w:val="20"/>
              </w:rPr>
            </w:pPr>
            <w:r w:rsidRPr="00DA47AB">
              <w:rPr>
                <w:rFonts w:ascii="Georgia" w:hAnsi="Georgia"/>
                <w:sz w:val="20"/>
                <w:szCs w:val="20"/>
              </w:rPr>
              <w:t xml:space="preserve">Environment </w:t>
            </w:r>
          </w:p>
        </w:tc>
        <w:tc>
          <w:tcPr>
            <w:tcW w:w="7971" w:type="dxa"/>
            <w:gridSpan w:val="4"/>
            <w:tcBorders>
              <w:top w:val="single" w:sz="4" w:space="0" w:color="000000"/>
              <w:left w:val="single" w:sz="4" w:space="0" w:color="000000"/>
              <w:bottom w:val="single" w:sz="4" w:space="0" w:color="000000"/>
              <w:right w:val="single" w:sz="4" w:space="0" w:color="000000"/>
            </w:tcBorders>
          </w:tcPr>
          <w:p w14:paraId="0429713D" w14:textId="0D667312" w:rsidR="00AD2020" w:rsidRPr="00DA47AB" w:rsidRDefault="00AD2020" w:rsidP="00AD2020">
            <w:pPr>
              <w:spacing w:after="0" w:line="259" w:lineRule="auto"/>
              <w:ind w:left="1"/>
              <w:rPr>
                <w:rFonts w:ascii="Georgia" w:hAnsi="Georgia"/>
                <w:sz w:val="20"/>
                <w:szCs w:val="20"/>
              </w:rPr>
            </w:pPr>
            <w:r w:rsidRPr="00DA47AB">
              <w:rPr>
                <w:rFonts w:ascii="Georgia" w:hAnsi="Georgia"/>
                <w:sz w:val="20"/>
                <w:szCs w:val="20"/>
              </w:rPr>
              <w:t>DEV, QA</w:t>
            </w:r>
          </w:p>
        </w:tc>
      </w:tr>
      <w:tr w:rsidR="00AD2020" w:rsidRPr="00DA47AB" w14:paraId="3ECF9EC5" w14:textId="77777777" w:rsidTr="00B557EC">
        <w:trPr>
          <w:trHeight w:val="375"/>
        </w:trPr>
        <w:tc>
          <w:tcPr>
            <w:tcW w:w="1991" w:type="dxa"/>
            <w:tcBorders>
              <w:top w:val="single" w:sz="4" w:space="0" w:color="000000"/>
              <w:left w:val="single" w:sz="4" w:space="0" w:color="000000"/>
              <w:bottom w:val="single" w:sz="4" w:space="0" w:color="000000"/>
              <w:right w:val="single" w:sz="4" w:space="0" w:color="000000"/>
            </w:tcBorders>
          </w:tcPr>
          <w:p w14:paraId="48579539" w14:textId="77777777" w:rsidR="00AD2020" w:rsidRPr="00DA47AB" w:rsidRDefault="00AD2020" w:rsidP="00AD2020">
            <w:pPr>
              <w:spacing w:after="0" w:line="259" w:lineRule="auto"/>
              <w:rPr>
                <w:rFonts w:ascii="Georgia" w:hAnsi="Georgia"/>
                <w:sz w:val="20"/>
                <w:szCs w:val="20"/>
              </w:rPr>
            </w:pPr>
            <w:r w:rsidRPr="00DA47AB">
              <w:rPr>
                <w:rFonts w:ascii="Georgia" w:hAnsi="Georgia"/>
                <w:sz w:val="20"/>
                <w:szCs w:val="20"/>
              </w:rPr>
              <w:t xml:space="preserve">Duration </w:t>
            </w:r>
          </w:p>
        </w:tc>
        <w:tc>
          <w:tcPr>
            <w:tcW w:w="1993" w:type="dxa"/>
            <w:tcBorders>
              <w:top w:val="single" w:sz="4" w:space="0" w:color="000000"/>
              <w:left w:val="single" w:sz="4" w:space="0" w:color="000000"/>
              <w:bottom w:val="single" w:sz="4" w:space="0" w:color="000000"/>
              <w:right w:val="single" w:sz="4" w:space="0" w:color="000000"/>
            </w:tcBorders>
          </w:tcPr>
          <w:p w14:paraId="630497FA" w14:textId="20F33FB4" w:rsidR="00AD2020" w:rsidRPr="00DA47AB" w:rsidRDefault="00AD2020" w:rsidP="00AD2020">
            <w:pPr>
              <w:spacing w:after="0" w:line="259" w:lineRule="auto"/>
              <w:ind w:left="1"/>
              <w:rPr>
                <w:rFonts w:ascii="Georgia" w:hAnsi="Georgia"/>
                <w:sz w:val="20"/>
                <w:szCs w:val="20"/>
              </w:rPr>
            </w:pPr>
            <w:r w:rsidRPr="00DA47AB">
              <w:rPr>
                <w:rFonts w:ascii="Georgia" w:hAnsi="Georgia"/>
                <w:sz w:val="20"/>
                <w:szCs w:val="20"/>
              </w:rPr>
              <w:t xml:space="preserve">From (MM/YY) </w:t>
            </w:r>
          </w:p>
        </w:tc>
        <w:tc>
          <w:tcPr>
            <w:tcW w:w="1992" w:type="dxa"/>
            <w:tcBorders>
              <w:top w:val="single" w:sz="4" w:space="0" w:color="000000"/>
              <w:left w:val="single" w:sz="4" w:space="0" w:color="000000"/>
              <w:bottom w:val="single" w:sz="4" w:space="0" w:color="000000"/>
              <w:right w:val="single" w:sz="4" w:space="0" w:color="000000"/>
            </w:tcBorders>
          </w:tcPr>
          <w:p w14:paraId="42473DB8" w14:textId="0EBF854C" w:rsidR="00AD2020" w:rsidRPr="00DA47AB" w:rsidRDefault="00AD2020" w:rsidP="00AD2020">
            <w:pPr>
              <w:spacing w:after="0" w:line="259" w:lineRule="auto"/>
              <w:ind w:left="1"/>
              <w:rPr>
                <w:rFonts w:asciiTheme="minorHAnsi" w:hAnsiTheme="minorHAnsi" w:cstheme="minorHAnsi"/>
                <w:sz w:val="20"/>
                <w:szCs w:val="20"/>
              </w:rPr>
            </w:pPr>
            <w:r w:rsidRPr="00DA47AB">
              <w:rPr>
                <w:rFonts w:asciiTheme="minorHAnsi" w:hAnsiTheme="minorHAnsi" w:cstheme="minorHAnsi"/>
                <w:sz w:val="20"/>
                <w:szCs w:val="20"/>
              </w:rPr>
              <w:t xml:space="preserve">05/19 </w:t>
            </w:r>
          </w:p>
        </w:tc>
        <w:tc>
          <w:tcPr>
            <w:tcW w:w="1995" w:type="dxa"/>
            <w:tcBorders>
              <w:top w:val="single" w:sz="4" w:space="0" w:color="000000"/>
              <w:left w:val="single" w:sz="4" w:space="0" w:color="000000"/>
              <w:bottom w:val="single" w:sz="4" w:space="0" w:color="000000"/>
              <w:right w:val="single" w:sz="4" w:space="0" w:color="000000"/>
            </w:tcBorders>
          </w:tcPr>
          <w:p w14:paraId="421784E6" w14:textId="0BF2CFAD" w:rsidR="00AD2020" w:rsidRPr="00DA47AB" w:rsidRDefault="00AD2020" w:rsidP="00AD2020">
            <w:pPr>
              <w:spacing w:after="0" w:line="259" w:lineRule="auto"/>
              <w:ind w:left="1"/>
              <w:rPr>
                <w:rFonts w:ascii="Georgia" w:hAnsi="Georgia"/>
                <w:sz w:val="20"/>
                <w:szCs w:val="20"/>
              </w:rPr>
            </w:pPr>
            <w:r w:rsidRPr="00DA47AB">
              <w:rPr>
                <w:rFonts w:ascii="Georgia" w:hAnsi="Georgia"/>
                <w:sz w:val="20"/>
                <w:szCs w:val="20"/>
              </w:rPr>
              <w:t xml:space="preserve">To (MM/YY) </w:t>
            </w:r>
          </w:p>
        </w:tc>
        <w:tc>
          <w:tcPr>
            <w:tcW w:w="1991" w:type="dxa"/>
            <w:tcBorders>
              <w:top w:val="single" w:sz="4" w:space="0" w:color="000000"/>
              <w:left w:val="single" w:sz="4" w:space="0" w:color="000000"/>
              <w:bottom w:val="single" w:sz="4" w:space="0" w:color="000000"/>
              <w:right w:val="single" w:sz="4" w:space="0" w:color="000000"/>
            </w:tcBorders>
          </w:tcPr>
          <w:p w14:paraId="1B524938" w14:textId="646F2534" w:rsidR="00AD2020" w:rsidRPr="00DA47AB" w:rsidRDefault="00AD2020" w:rsidP="00AD2020">
            <w:pPr>
              <w:spacing w:after="0" w:line="259" w:lineRule="auto"/>
              <w:ind w:left="1"/>
              <w:rPr>
                <w:rFonts w:asciiTheme="minorHAnsi" w:hAnsiTheme="minorHAnsi" w:cstheme="minorHAnsi"/>
                <w:sz w:val="20"/>
                <w:szCs w:val="20"/>
              </w:rPr>
            </w:pPr>
            <w:r w:rsidRPr="00DA47AB">
              <w:rPr>
                <w:rFonts w:asciiTheme="minorHAnsi" w:hAnsiTheme="minorHAnsi" w:cstheme="minorHAnsi"/>
                <w:sz w:val="20"/>
                <w:szCs w:val="20"/>
              </w:rPr>
              <w:t>08/19</w:t>
            </w:r>
          </w:p>
        </w:tc>
      </w:tr>
      <w:tr w:rsidR="00AD2020" w:rsidRPr="00DA47AB" w14:paraId="075EEB3E" w14:textId="77777777" w:rsidTr="00512E85">
        <w:trPr>
          <w:trHeight w:val="1415"/>
        </w:trPr>
        <w:tc>
          <w:tcPr>
            <w:tcW w:w="1991" w:type="dxa"/>
            <w:tcBorders>
              <w:top w:val="single" w:sz="4" w:space="0" w:color="000000"/>
              <w:left w:val="single" w:sz="4" w:space="0" w:color="000000"/>
              <w:bottom w:val="single" w:sz="4" w:space="0" w:color="000000"/>
              <w:right w:val="single" w:sz="4" w:space="0" w:color="000000"/>
            </w:tcBorders>
          </w:tcPr>
          <w:p w14:paraId="3E0AB299" w14:textId="77777777" w:rsidR="00AD2020" w:rsidRPr="00DA47AB" w:rsidRDefault="00AD2020" w:rsidP="00AD2020">
            <w:pPr>
              <w:spacing w:after="0" w:line="259" w:lineRule="auto"/>
              <w:rPr>
                <w:rFonts w:ascii="Georgia" w:hAnsi="Georgia"/>
                <w:sz w:val="20"/>
                <w:szCs w:val="20"/>
              </w:rPr>
            </w:pPr>
            <w:r w:rsidRPr="00DA47AB">
              <w:rPr>
                <w:rFonts w:ascii="Georgia" w:hAnsi="Georgia"/>
                <w:sz w:val="20"/>
                <w:szCs w:val="20"/>
              </w:rPr>
              <w:t xml:space="preserve">Role / </w:t>
            </w:r>
          </w:p>
          <w:p w14:paraId="3B7278EA" w14:textId="77777777" w:rsidR="00AD2020" w:rsidRPr="00DA47AB" w:rsidRDefault="00AD2020" w:rsidP="00AD2020">
            <w:pPr>
              <w:spacing w:after="0" w:line="259" w:lineRule="auto"/>
              <w:rPr>
                <w:rFonts w:ascii="Georgia" w:hAnsi="Georgia"/>
                <w:sz w:val="20"/>
                <w:szCs w:val="20"/>
              </w:rPr>
            </w:pPr>
            <w:r w:rsidRPr="00DA47AB">
              <w:rPr>
                <w:rFonts w:ascii="Georgia" w:hAnsi="Georgia"/>
                <w:sz w:val="20"/>
                <w:szCs w:val="20"/>
              </w:rPr>
              <w:t xml:space="preserve">Responsibility </w:t>
            </w:r>
          </w:p>
        </w:tc>
        <w:tc>
          <w:tcPr>
            <w:tcW w:w="7971" w:type="dxa"/>
            <w:gridSpan w:val="4"/>
            <w:tcBorders>
              <w:top w:val="single" w:sz="4" w:space="0" w:color="000000"/>
              <w:left w:val="single" w:sz="4" w:space="0" w:color="000000"/>
              <w:bottom w:val="single" w:sz="4" w:space="0" w:color="000000"/>
              <w:right w:val="single" w:sz="4" w:space="0" w:color="000000"/>
            </w:tcBorders>
          </w:tcPr>
          <w:p w14:paraId="319580FA" w14:textId="77777777" w:rsidR="00AD2020" w:rsidRPr="00DA47AB" w:rsidRDefault="00AD2020" w:rsidP="00AD2020">
            <w:pPr>
              <w:spacing w:after="69" w:line="259" w:lineRule="auto"/>
              <w:ind w:left="1"/>
              <w:rPr>
                <w:rFonts w:ascii="Georgia" w:hAnsi="Georgia"/>
                <w:sz w:val="20"/>
                <w:szCs w:val="20"/>
              </w:rPr>
            </w:pPr>
            <w:r w:rsidRPr="00DA47AB">
              <w:rPr>
                <w:rFonts w:ascii="Georgia" w:hAnsi="Georgia"/>
                <w:sz w:val="20"/>
                <w:szCs w:val="20"/>
              </w:rPr>
              <w:t xml:space="preserve">Developer: </w:t>
            </w:r>
          </w:p>
          <w:p w14:paraId="3DD926FD" w14:textId="7B730BD8" w:rsidR="00AD2020" w:rsidRPr="00DA47AB" w:rsidRDefault="00AD2020" w:rsidP="00AD2020">
            <w:pPr>
              <w:numPr>
                <w:ilvl w:val="0"/>
                <w:numId w:val="9"/>
              </w:numPr>
              <w:spacing w:after="88" w:line="242" w:lineRule="auto"/>
              <w:ind w:hanging="245"/>
              <w:rPr>
                <w:rFonts w:ascii="Georgia" w:hAnsi="Georgia"/>
                <w:sz w:val="20"/>
                <w:szCs w:val="20"/>
              </w:rPr>
            </w:pPr>
            <w:r w:rsidRPr="00DA47AB">
              <w:rPr>
                <w:rFonts w:ascii="Georgia" w:hAnsi="Georgia"/>
                <w:sz w:val="20"/>
                <w:szCs w:val="20"/>
              </w:rPr>
              <w:t xml:space="preserve">Designing, development, unit testing and deployment. </w:t>
            </w:r>
          </w:p>
          <w:p w14:paraId="4EB97CC5" w14:textId="77777777" w:rsidR="00AD2020" w:rsidRPr="00DA47AB" w:rsidRDefault="00AD2020" w:rsidP="00AD2020">
            <w:pPr>
              <w:numPr>
                <w:ilvl w:val="0"/>
                <w:numId w:val="9"/>
              </w:numPr>
              <w:spacing w:after="46" w:line="259" w:lineRule="auto"/>
              <w:ind w:hanging="245"/>
              <w:rPr>
                <w:rFonts w:ascii="Georgia" w:hAnsi="Georgia"/>
                <w:sz w:val="20"/>
                <w:szCs w:val="20"/>
              </w:rPr>
            </w:pPr>
            <w:r w:rsidRPr="00DA47AB">
              <w:rPr>
                <w:rFonts w:ascii="Georgia" w:hAnsi="Georgia"/>
                <w:sz w:val="20"/>
                <w:szCs w:val="20"/>
              </w:rPr>
              <w:t xml:space="preserve">Documentation of analysis, requirements and development. </w:t>
            </w:r>
          </w:p>
          <w:p w14:paraId="3CF468A2" w14:textId="7338944C" w:rsidR="00AD2020" w:rsidRPr="00DA47AB" w:rsidRDefault="00AD2020" w:rsidP="00AD2020">
            <w:pPr>
              <w:numPr>
                <w:ilvl w:val="0"/>
                <w:numId w:val="9"/>
              </w:numPr>
              <w:spacing w:after="0" w:line="259" w:lineRule="auto"/>
              <w:ind w:hanging="245"/>
              <w:rPr>
                <w:rFonts w:ascii="Georgia" w:hAnsi="Georgia"/>
                <w:sz w:val="20"/>
                <w:szCs w:val="20"/>
              </w:rPr>
            </w:pPr>
            <w:r w:rsidRPr="00DA47AB">
              <w:rPr>
                <w:rFonts w:ascii="Georgia" w:hAnsi="Georgia"/>
                <w:sz w:val="20"/>
                <w:szCs w:val="20"/>
              </w:rPr>
              <w:t xml:space="preserve">Deploying the changes to QA </w:t>
            </w:r>
          </w:p>
        </w:tc>
      </w:tr>
      <w:tr w:rsidR="00AD2020" w:rsidRPr="00DA47AB" w14:paraId="681CDA4F" w14:textId="77777777" w:rsidTr="00967041">
        <w:trPr>
          <w:trHeight w:val="1586"/>
        </w:trPr>
        <w:tc>
          <w:tcPr>
            <w:tcW w:w="1991" w:type="dxa"/>
            <w:tcBorders>
              <w:top w:val="single" w:sz="4" w:space="0" w:color="000000"/>
              <w:left w:val="single" w:sz="4" w:space="0" w:color="000000"/>
              <w:bottom w:val="single" w:sz="4" w:space="0" w:color="000000"/>
              <w:right w:val="single" w:sz="4" w:space="0" w:color="000000"/>
            </w:tcBorders>
          </w:tcPr>
          <w:p w14:paraId="5F735B93" w14:textId="77777777" w:rsidR="00AD2020" w:rsidRPr="00DA47AB" w:rsidRDefault="00AD2020" w:rsidP="00AD2020">
            <w:pPr>
              <w:spacing w:after="0" w:line="259" w:lineRule="auto"/>
              <w:rPr>
                <w:rFonts w:ascii="Georgia" w:hAnsi="Georgia"/>
                <w:sz w:val="20"/>
                <w:szCs w:val="20"/>
              </w:rPr>
            </w:pPr>
            <w:r w:rsidRPr="00DA47AB">
              <w:rPr>
                <w:rFonts w:ascii="Georgia" w:hAnsi="Georgia"/>
                <w:sz w:val="20"/>
                <w:szCs w:val="20"/>
              </w:rPr>
              <w:t xml:space="preserve">Contributions </w:t>
            </w:r>
          </w:p>
        </w:tc>
        <w:tc>
          <w:tcPr>
            <w:tcW w:w="7971" w:type="dxa"/>
            <w:gridSpan w:val="4"/>
            <w:tcBorders>
              <w:top w:val="single" w:sz="4" w:space="0" w:color="000000"/>
              <w:left w:val="single" w:sz="4" w:space="0" w:color="000000"/>
              <w:bottom w:val="single" w:sz="4" w:space="0" w:color="000000"/>
              <w:right w:val="single" w:sz="4" w:space="0" w:color="000000"/>
            </w:tcBorders>
          </w:tcPr>
          <w:p w14:paraId="678CFD20" w14:textId="268AAB56" w:rsidR="00AD2020" w:rsidRPr="00DA47AB" w:rsidRDefault="00AD2020" w:rsidP="00AD2020">
            <w:pPr>
              <w:numPr>
                <w:ilvl w:val="0"/>
                <w:numId w:val="10"/>
              </w:numPr>
              <w:spacing w:after="86" w:line="242" w:lineRule="auto"/>
              <w:ind w:left="315" w:hanging="314"/>
              <w:rPr>
                <w:rFonts w:ascii="Georgia" w:hAnsi="Georgia"/>
                <w:sz w:val="20"/>
                <w:szCs w:val="20"/>
              </w:rPr>
            </w:pPr>
            <w:r w:rsidRPr="00DA47AB">
              <w:rPr>
                <w:rFonts w:ascii="Georgia" w:hAnsi="Georgia"/>
                <w:sz w:val="20"/>
                <w:szCs w:val="20"/>
              </w:rPr>
              <w:t xml:space="preserve">Gathered requirement and designed a solution to implement Risk Assessment Service. </w:t>
            </w:r>
          </w:p>
          <w:p w14:paraId="26D7B5F4" w14:textId="77777777" w:rsidR="00AD2020" w:rsidRPr="00DA47AB" w:rsidRDefault="00AD2020" w:rsidP="00AD2020">
            <w:pPr>
              <w:numPr>
                <w:ilvl w:val="0"/>
                <w:numId w:val="10"/>
              </w:numPr>
              <w:spacing w:after="48" w:line="259" w:lineRule="auto"/>
              <w:ind w:left="315" w:hanging="314"/>
              <w:rPr>
                <w:rFonts w:ascii="Georgia" w:hAnsi="Georgia"/>
                <w:sz w:val="20"/>
                <w:szCs w:val="20"/>
              </w:rPr>
            </w:pPr>
            <w:r w:rsidRPr="00DA47AB">
              <w:rPr>
                <w:rFonts w:ascii="Georgia" w:hAnsi="Georgia"/>
                <w:sz w:val="20"/>
                <w:szCs w:val="20"/>
              </w:rPr>
              <w:t xml:space="preserve">Used agile methodology.  </w:t>
            </w:r>
          </w:p>
          <w:p w14:paraId="3C6C18C0" w14:textId="77777777" w:rsidR="00AD2020" w:rsidRPr="00DA47AB" w:rsidRDefault="00AD2020" w:rsidP="00AD2020">
            <w:pPr>
              <w:numPr>
                <w:ilvl w:val="0"/>
                <w:numId w:val="10"/>
              </w:numPr>
              <w:spacing w:after="46" w:line="259" w:lineRule="auto"/>
              <w:ind w:left="315" w:hanging="314"/>
              <w:rPr>
                <w:rFonts w:ascii="Georgia" w:hAnsi="Georgia"/>
                <w:sz w:val="20"/>
                <w:szCs w:val="20"/>
              </w:rPr>
            </w:pPr>
            <w:r w:rsidRPr="00DA47AB">
              <w:rPr>
                <w:rFonts w:ascii="Georgia" w:hAnsi="Georgia"/>
                <w:sz w:val="20"/>
                <w:szCs w:val="20"/>
              </w:rPr>
              <w:t xml:space="preserve">Initiated meetings and scrum calls to track the progress. </w:t>
            </w:r>
          </w:p>
          <w:p w14:paraId="49DE16C8" w14:textId="5724B668" w:rsidR="00AD2020" w:rsidRPr="00DA47AB" w:rsidRDefault="00AD2020" w:rsidP="00AD2020">
            <w:pPr>
              <w:numPr>
                <w:ilvl w:val="0"/>
                <w:numId w:val="10"/>
              </w:numPr>
              <w:spacing w:after="46" w:line="259" w:lineRule="auto"/>
              <w:ind w:left="315" w:hanging="314"/>
              <w:rPr>
                <w:rFonts w:ascii="Georgia" w:hAnsi="Georgia"/>
                <w:sz w:val="20"/>
                <w:szCs w:val="20"/>
              </w:rPr>
            </w:pPr>
            <w:r w:rsidRPr="00DA47AB">
              <w:rPr>
                <w:rFonts w:ascii="Georgia" w:hAnsi="Georgia"/>
                <w:sz w:val="20"/>
                <w:szCs w:val="20"/>
              </w:rPr>
              <w:t xml:space="preserve">Developed and Deployed the changes to QA through proper SDLC.  </w:t>
            </w:r>
          </w:p>
        </w:tc>
      </w:tr>
      <w:tr w:rsidR="00AD2020" w:rsidRPr="00DA47AB" w14:paraId="5E5A90A4" w14:textId="77777777" w:rsidTr="00B557EC">
        <w:trPr>
          <w:trHeight w:val="374"/>
        </w:trPr>
        <w:tc>
          <w:tcPr>
            <w:tcW w:w="1991" w:type="dxa"/>
            <w:tcBorders>
              <w:top w:val="single" w:sz="4" w:space="0" w:color="000000"/>
              <w:left w:val="single" w:sz="4" w:space="0" w:color="000000"/>
              <w:bottom w:val="single" w:sz="4" w:space="0" w:color="000000"/>
              <w:right w:val="single" w:sz="4" w:space="0" w:color="000000"/>
            </w:tcBorders>
          </w:tcPr>
          <w:p w14:paraId="35EFF8DE" w14:textId="77777777" w:rsidR="00AD2020" w:rsidRPr="00DA47AB" w:rsidRDefault="00AD2020" w:rsidP="00AD2020">
            <w:pPr>
              <w:spacing w:after="0" w:line="259" w:lineRule="auto"/>
              <w:rPr>
                <w:rFonts w:ascii="Georgia" w:hAnsi="Georgia"/>
                <w:sz w:val="20"/>
                <w:szCs w:val="20"/>
              </w:rPr>
            </w:pPr>
            <w:r w:rsidRPr="00DA47AB">
              <w:rPr>
                <w:rFonts w:ascii="Georgia" w:hAnsi="Georgia"/>
                <w:sz w:val="20"/>
                <w:szCs w:val="20"/>
              </w:rPr>
              <w:t xml:space="preserve">Team Size </w:t>
            </w:r>
          </w:p>
        </w:tc>
        <w:tc>
          <w:tcPr>
            <w:tcW w:w="7971" w:type="dxa"/>
            <w:gridSpan w:val="4"/>
            <w:tcBorders>
              <w:top w:val="single" w:sz="4" w:space="0" w:color="000000"/>
              <w:left w:val="single" w:sz="4" w:space="0" w:color="000000"/>
              <w:bottom w:val="single" w:sz="4" w:space="0" w:color="000000"/>
              <w:right w:val="single" w:sz="4" w:space="0" w:color="000000"/>
            </w:tcBorders>
          </w:tcPr>
          <w:p w14:paraId="522B3344" w14:textId="5258AD17" w:rsidR="00AD2020" w:rsidRPr="00DA47AB" w:rsidRDefault="00AD2020" w:rsidP="00AD2020">
            <w:pPr>
              <w:spacing w:after="0" w:line="259" w:lineRule="auto"/>
              <w:ind w:left="1"/>
              <w:rPr>
                <w:rFonts w:ascii="Georgia" w:hAnsi="Georgia"/>
                <w:sz w:val="20"/>
                <w:szCs w:val="20"/>
              </w:rPr>
            </w:pPr>
            <w:r w:rsidRPr="00DA47AB">
              <w:rPr>
                <w:rFonts w:ascii="Georgia" w:hAnsi="Georgia"/>
                <w:sz w:val="20"/>
                <w:szCs w:val="20"/>
              </w:rPr>
              <w:t>3</w:t>
            </w:r>
          </w:p>
        </w:tc>
      </w:tr>
    </w:tbl>
    <w:p w14:paraId="7E311204" w14:textId="77777777" w:rsidR="00C842F8" w:rsidRPr="00DA47AB" w:rsidRDefault="00C842F8" w:rsidP="00EA02A3">
      <w:pPr>
        <w:jc w:val="both"/>
        <w:rPr>
          <w:rFonts w:ascii="Georgia" w:hAnsi="Georgia" w:cs="Arial"/>
          <w:b/>
          <w:bCs/>
          <w:sz w:val="20"/>
          <w:szCs w:val="20"/>
        </w:rPr>
      </w:pPr>
    </w:p>
    <w:p w14:paraId="79A9D714" w14:textId="73F5C405" w:rsidR="00C842F8" w:rsidRPr="00DA47AB" w:rsidRDefault="00C842F8" w:rsidP="00C842F8">
      <w:pPr>
        <w:spacing w:after="37" w:line="259" w:lineRule="auto"/>
        <w:ind w:left="-5"/>
        <w:jc w:val="center"/>
        <w:rPr>
          <w:rFonts w:ascii="Georgia" w:hAnsi="Georgia"/>
          <w:sz w:val="20"/>
          <w:szCs w:val="20"/>
        </w:rPr>
      </w:pPr>
      <w:r w:rsidRPr="00DA47AB">
        <w:rPr>
          <w:rFonts w:ascii="Georgia" w:eastAsia="Verdana" w:hAnsi="Georgia" w:cs="Verdana"/>
          <w:b/>
          <w:sz w:val="20"/>
          <w:szCs w:val="20"/>
        </w:rPr>
        <w:t>Tata Consultancy Service</w:t>
      </w:r>
      <w:r w:rsidR="00BB48ED" w:rsidRPr="00DA47AB">
        <w:rPr>
          <w:rFonts w:ascii="Georgia" w:eastAsia="Verdana" w:hAnsi="Georgia" w:cs="Verdana"/>
          <w:b/>
          <w:sz w:val="20"/>
          <w:szCs w:val="20"/>
        </w:rPr>
        <w:t>s</w:t>
      </w:r>
    </w:p>
    <w:p w14:paraId="1FE6617C" w14:textId="4D4FE48D" w:rsidR="00C842F8" w:rsidRPr="00DA47AB" w:rsidRDefault="00C842F8" w:rsidP="002F3122">
      <w:pPr>
        <w:spacing w:after="36" w:line="259" w:lineRule="auto"/>
        <w:rPr>
          <w:sz w:val="20"/>
          <w:szCs w:val="20"/>
        </w:rPr>
      </w:pPr>
      <w:r w:rsidRPr="00DA47AB">
        <w:rPr>
          <w:rFonts w:ascii="Verdana" w:eastAsia="Verdana" w:hAnsi="Verdana" w:cs="Verdana"/>
          <w:b/>
          <w:sz w:val="20"/>
          <w:szCs w:val="20"/>
        </w:rPr>
        <w:t xml:space="preserve"> </w:t>
      </w:r>
    </w:p>
    <w:tbl>
      <w:tblPr>
        <w:tblStyle w:val="TableGrid"/>
        <w:tblW w:w="9962" w:type="dxa"/>
        <w:tblInd w:w="-107" w:type="dxa"/>
        <w:tblCellMar>
          <w:top w:w="114" w:type="dxa"/>
          <w:left w:w="107" w:type="dxa"/>
          <w:right w:w="66" w:type="dxa"/>
        </w:tblCellMar>
        <w:tblLook w:val="04A0" w:firstRow="1" w:lastRow="0" w:firstColumn="1" w:lastColumn="0" w:noHBand="0" w:noVBand="1"/>
      </w:tblPr>
      <w:tblGrid>
        <w:gridCol w:w="1991"/>
        <w:gridCol w:w="1993"/>
        <w:gridCol w:w="1992"/>
        <w:gridCol w:w="1995"/>
        <w:gridCol w:w="1991"/>
      </w:tblGrid>
      <w:tr w:rsidR="00C842F8" w:rsidRPr="00DA47AB" w14:paraId="3EBB6974" w14:textId="77777777" w:rsidTr="00B557EC">
        <w:trPr>
          <w:trHeight w:val="490"/>
        </w:trPr>
        <w:tc>
          <w:tcPr>
            <w:tcW w:w="1991"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643699D4" w14:textId="77777777" w:rsidR="00C842F8" w:rsidRPr="00DA47AB" w:rsidRDefault="00C842F8" w:rsidP="00B557EC">
            <w:pPr>
              <w:spacing w:after="0" w:line="259" w:lineRule="auto"/>
              <w:ind w:left="128"/>
              <w:rPr>
                <w:rFonts w:ascii="Georgia" w:hAnsi="Georgia"/>
                <w:sz w:val="20"/>
                <w:szCs w:val="20"/>
              </w:rPr>
            </w:pPr>
            <w:r w:rsidRPr="00DA47AB">
              <w:rPr>
                <w:rFonts w:ascii="Georgia" w:eastAsia="Verdana" w:hAnsi="Georgia" w:cs="Verdana"/>
                <w:b/>
                <w:sz w:val="20"/>
                <w:szCs w:val="20"/>
              </w:rPr>
              <w:t xml:space="preserve">Project Name </w:t>
            </w:r>
          </w:p>
        </w:tc>
        <w:tc>
          <w:tcPr>
            <w:tcW w:w="7971" w:type="dxa"/>
            <w:gridSpan w:val="4"/>
            <w:tcBorders>
              <w:top w:val="single" w:sz="4" w:space="0" w:color="000000"/>
              <w:left w:val="single" w:sz="4" w:space="0" w:color="000000"/>
              <w:bottom w:val="single" w:sz="4" w:space="0" w:color="000000"/>
              <w:right w:val="single" w:sz="4" w:space="0" w:color="000000"/>
            </w:tcBorders>
            <w:shd w:val="clear" w:color="auto" w:fill="F3F3F3"/>
            <w:vAlign w:val="center"/>
          </w:tcPr>
          <w:p w14:paraId="1DB8344E" w14:textId="2DD0DEF6" w:rsidR="00C842F8" w:rsidRPr="00DA47AB" w:rsidRDefault="00C842F8" w:rsidP="00B557EC">
            <w:pPr>
              <w:spacing w:after="0" w:line="259" w:lineRule="auto"/>
              <w:ind w:right="46"/>
              <w:jc w:val="center"/>
              <w:rPr>
                <w:rFonts w:ascii="Georgia" w:hAnsi="Georgia"/>
                <w:sz w:val="20"/>
                <w:szCs w:val="20"/>
              </w:rPr>
            </w:pPr>
            <w:r w:rsidRPr="00DA47AB">
              <w:rPr>
                <w:rFonts w:ascii="Georgia" w:eastAsia="Verdana" w:hAnsi="Georgia" w:cs="Verdana"/>
                <w:b/>
                <w:sz w:val="20"/>
                <w:szCs w:val="20"/>
              </w:rPr>
              <w:t xml:space="preserve">Customer Service and Policy Service </w:t>
            </w:r>
          </w:p>
        </w:tc>
      </w:tr>
      <w:tr w:rsidR="00C842F8" w:rsidRPr="00DA47AB" w14:paraId="1938CDB5" w14:textId="77777777" w:rsidTr="00B557EC">
        <w:trPr>
          <w:trHeight w:val="376"/>
        </w:trPr>
        <w:tc>
          <w:tcPr>
            <w:tcW w:w="1991" w:type="dxa"/>
            <w:tcBorders>
              <w:top w:val="single" w:sz="4" w:space="0" w:color="000000"/>
              <w:left w:val="single" w:sz="4" w:space="0" w:color="000000"/>
              <w:bottom w:val="single" w:sz="4" w:space="0" w:color="000000"/>
              <w:right w:val="single" w:sz="4" w:space="0" w:color="000000"/>
            </w:tcBorders>
          </w:tcPr>
          <w:p w14:paraId="36C96E2B" w14:textId="77777777" w:rsidR="00C842F8" w:rsidRPr="00DA47AB" w:rsidRDefault="00C842F8" w:rsidP="00B557EC">
            <w:pPr>
              <w:spacing w:after="0" w:line="259" w:lineRule="auto"/>
              <w:rPr>
                <w:rFonts w:ascii="Georgia" w:hAnsi="Georgia"/>
                <w:sz w:val="20"/>
                <w:szCs w:val="20"/>
              </w:rPr>
            </w:pPr>
            <w:r w:rsidRPr="00DA47AB">
              <w:rPr>
                <w:rFonts w:ascii="Georgia" w:hAnsi="Georgia"/>
                <w:sz w:val="20"/>
                <w:szCs w:val="20"/>
              </w:rPr>
              <w:t xml:space="preserve">Client </w:t>
            </w:r>
          </w:p>
        </w:tc>
        <w:tc>
          <w:tcPr>
            <w:tcW w:w="7971" w:type="dxa"/>
            <w:gridSpan w:val="4"/>
            <w:tcBorders>
              <w:top w:val="single" w:sz="4" w:space="0" w:color="000000"/>
              <w:left w:val="single" w:sz="4" w:space="0" w:color="000000"/>
              <w:bottom w:val="single" w:sz="4" w:space="0" w:color="000000"/>
              <w:right w:val="single" w:sz="4" w:space="0" w:color="000000"/>
            </w:tcBorders>
          </w:tcPr>
          <w:p w14:paraId="68943818" w14:textId="35CCAD95" w:rsidR="00C842F8" w:rsidRPr="00DA47AB" w:rsidRDefault="00C842F8" w:rsidP="00B557EC">
            <w:pPr>
              <w:spacing w:after="0" w:line="259" w:lineRule="auto"/>
              <w:ind w:left="1"/>
              <w:rPr>
                <w:rFonts w:ascii="Georgia" w:hAnsi="Georgia"/>
                <w:sz w:val="20"/>
                <w:szCs w:val="20"/>
              </w:rPr>
            </w:pPr>
            <w:r w:rsidRPr="00DA47AB">
              <w:rPr>
                <w:rFonts w:ascii="Georgia" w:hAnsi="Georgia"/>
                <w:sz w:val="20"/>
                <w:szCs w:val="20"/>
              </w:rPr>
              <w:t xml:space="preserve">HDFC </w:t>
            </w:r>
          </w:p>
        </w:tc>
      </w:tr>
      <w:tr w:rsidR="00C842F8" w:rsidRPr="00DA47AB" w14:paraId="28A586B3" w14:textId="77777777" w:rsidTr="00B557EC">
        <w:trPr>
          <w:trHeight w:val="1162"/>
        </w:trPr>
        <w:tc>
          <w:tcPr>
            <w:tcW w:w="1991" w:type="dxa"/>
            <w:tcBorders>
              <w:top w:val="single" w:sz="4" w:space="0" w:color="000000"/>
              <w:left w:val="single" w:sz="4" w:space="0" w:color="000000"/>
              <w:bottom w:val="single" w:sz="4" w:space="0" w:color="000000"/>
              <w:right w:val="single" w:sz="4" w:space="0" w:color="000000"/>
            </w:tcBorders>
          </w:tcPr>
          <w:p w14:paraId="33385C31" w14:textId="77777777" w:rsidR="00C842F8" w:rsidRPr="00DA47AB" w:rsidRDefault="00C842F8" w:rsidP="00B557EC">
            <w:pPr>
              <w:spacing w:after="0" w:line="259" w:lineRule="auto"/>
              <w:rPr>
                <w:rFonts w:ascii="Georgia" w:hAnsi="Georgia"/>
                <w:sz w:val="20"/>
                <w:szCs w:val="20"/>
              </w:rPr>
            </w:pPr>
            <w:r w:rsidRPr="00DA47AB">
              <w:rPr>
                <w:rFonts w:ascii="Georgia" w:hAnsi="Georgia"/>
                <w:sz w:val="20"/>
                <w:szCs w:val="20"/>
              </w:rPr>
              <w:t xml:space="preserve">Project </w:t>
            </w:r>
          </w:p>
          <w:p w14:paraId="14358990" w14:textId="77777777" w:rsidR="00C842F8" w:rsidRPr="00DA47AB" w:rsidRDefault="00C842F8" w:rsidP="00B557EC">
            <w:pPr>
              <w:spacing w:after="0" w:line="259" w:lineRule="auto"/>
              <w:rPr>
                <w:rFonts w:ascii="Georgia" w:hAnsi="Georgia"/>
                <w:sz w:val="20"/>
                <w:szCs w:val="20"/>
              </w:rPr>
            </w:pPr>
            <w:r w:rsidRPr="00DA47AB">
              <w:rPr>
                <w:rFonts w:ascii="Georgia" w:hAnsi="Georgia"/>
                <w:sz w:val="20"/>
                <w:szCs w:val="20"/>
              </w:rPr>
              <w:t xml:space="preserve">Description </w:t>
            </w:r>
          </w:p>
        </w:tc>
        <w:tc>
          <w:tcPr>
            <w:tcW w:w="7971" w:type="dxa"/>
            <w:gridSpan w:val="4"/>
            <w:tcBorders>
              <w:top w:val="single" w:sz="4" w:space="0" w:color="000000"/>
              <w:left w:val="single" w:sz="4" w:space="0" w:color="000000"/>
              <w:bottom w:val="single" w:sz="4" w:space="0" w:color="000000"/>
              <w:right w:val="single" w:sz="4" w:space="0" w:color="000000"/>
            </w:tcBorders>
          </w:tcPr>
          <w:p w14:paraId="1B67B187" w14:textId="77777777" w:rsidR="00C842F8" w:rsidRPr="00DA47AB" w:rsidRDefault="00C842F8" w:rsidP="00C842F8">
            <w:pPr>
              <w:spacing w:after="0" w:line="360" w:lineRule="auto"/>
              <w:jc w:val="both"/>
              <w:rPr>
                <w:rFonts w:ascii="Georgia" w:hAnsi="Georgia" w:cs="Arial"/>
                <w:sz w:val="20"/>
                <w:szCs w:val="20"/>
              </w:rPr>
            </w:pPr>
            <w:r w:rsidRPr="00DA47AB">
              <w:rPr>
                <w:rFonts w:ascii="Georgia" w:hAnsi="Georgia" w:cs="Arial"/>
                <w:sz w:val="20"/>
                <w:szCs w:val="20"/>
              </w:rPr>
              <w:t xml:space="preserve">CSPS Portal addresses the after sales service of policy and customer details. </w:t>
            </w:r>
          </w:p>
          <w:p w14:paraId="74124C26" w14:textId="77777777" w:rsidR="00C842F8" w:rsidRPr="00DA47AB" w:rsidRDefault="00C842F8" w:rsidP="00C842F8">
            <w:pPr>
              <w:numPr>
                <w:ilvl w:val="0"/>
                <w:numId w:val="13"/>
              </w:numPr>
              <w:spacing w:after="0" w:line="360" w:lineRule="auto"/>
              <w:jc w:val="both"/>
              <w:rPr>
                <w:rFonts w:ascii="Georgia" w:hAnsi="Georgia" w:cs="Arial"/>
                <w:sz w:val="20"/>
                <w:szCs w:val="20"/>
              </w:rPr>
            </w:pPr>
            <w:r w:rsidRPr="00DA47AB">
              <w:rPr>
                <w:rFonts w:ascii="Georgia" w:hAnsi="Georgia" w:cs="Arial"/>
                <w:sz w:val="20"/>
                <w:szCs w:val="20"/>
              </w:rPr>
              <w:t xml:space="preserve">CSPS aims at processing the service request/escalation raised by customer for the policy purchased using TEBT System. </w:t>
            </w:r>
          </w:p>
          <w:p w14:paraId="48A97976" w14:textId="3FB88500" w:rsidR="00C842F8" w:rsidRPr="00DA47AB" w:rsidRDefault="00C842F8" w:rsidP="00B474FD">
            <w:pPr>
              <w:numPr>
                <w:ilvl w:val="0"/>
                <w:numId w:val="13"/>
              </w:numPr>
              <w:spacing w:after="0" w:line="360" w:lineRule="auto"/>
              <w:jc w:val="both"/>
              <w:rPr>
                <w:rFonts w:ascii="Georgia" w:hAnsi="Georgia" w:cs="Arial"/>
                <w:sz w:val="20"/>
                <w:szCs w:val="20"/>
              </w:rPr>
            </w:pPr>
            <w:r w:rsidRPr="00DA47AB">
              <w:rPr>
                <w:rFonts w:ascii="Georgia" w:hAnsi="Georgia" w:cs="Arial"/>
                <w:sz w:val="20"/>
                <w:szCs w:val="20"/>
              </w:rPr>
              <w:t>CSPS portal allows user to place request for Change of Name, Change of Address, Change of Nominee/Beneficiary and Change of Contact Details specific policy/application. The Service request is processed further and scrutinized, and the new details of the policy will be updated in the system.</w:t>
            </w:r>
          </w:p>
        </w:tc>
      </w:tr>
      <w:tr w:rsidR="00E07900" w:rsidRPr="00DA47AB" w14:paraId="0DECECE0" w14:textId="77777777" w:rsidTr="00B557EC">
        <w:trPr>
          <w:trHeight w:val="372"/>
        </w:trPr>
        <w:tc>
          <w:tcPr>
            <w:tcW w:w="1991" w:type="dxa"/>
            <w:tcBorders>
              <w:top w:val="single" w:sz="4" w:space="0" w:color="000000"/>
              <w:left w:val="single" w:sz="4" w:space="0" w:color="000000"/>
              <w:bottom w:val="single" w:sz="4" w:space="0" w:color="000000"/>
              <w:right w:val="single" w:sz="4" w:space="0" w:color="000000"/>
            </w:tcBorders>
          </w:tcPr>
          <w:p w14:paraId="3EBF86B5" w14:textId="19AADD7D" w:rsidR="00E07900" w:rsidRPr="00DA47AB" w:rsidRDefault="00E07900" w:rsidP="00B557EC">
            <w:pPr>
              <w:spacing w:after="0" w:line="259" w:lineRule="auto"/>
              <w:rPr>
                <w:rFonts w:ascii="Georgia" w:hAnsi="Georgia"/>
                <w:sz w:val="20"/>
                <w:szCs w:val="20"/>
              </w:rPr>
            </w:pPr>
            <w:r w:rsidRPr="00DA47AB">
              <w:rPr>
                <w:rFonts w:ascii="Georgia" w:hAnsi="Georgia"/>
                <w:sz w:val="20"/>
                <w:szCs w:val="20"/>
              </w:rPr>
              <w:t>Technologies used</w:t>
            </w:r>
          </w:p>
        </w:tc>
        <w:tc>
          <w:tcPr>
            <w:tcW w:w="7971" w:type="dxa"/>
            <w:gridSpan w:val="4"/>
            <w:tcBorders>
              <w:top w:val="single" w:sz="4" w:space="0" w:color="000000"/>
              <w:left w:val="single" w:sz="4" w:space="0" w:color="000000"/>
              <w:bottom w:val="single" w:sz="4" w:space="0" w:color="000000"/>
              <w:right w:val="single" w:sz="4" w:space="0" w:color="000000"/>
            </w:tcBorders>
          </w:tcPr>
          <w:p w14:paraId="549FB4EE" w14:textId="4DC2BE75" w:rsidR="00E07900" w:rsidRPr="00DA47AB" w:rsidRDefault="00E07900" w:rsidP="00B557EC">
            <w:pPr>
              <w:spacing w:after="0" w:line="259" w:lineRule="auto"/>
              <w:ind w:left="1"/>
              <w:rPr>
                <w:rFonts w:ascii="Georgia" w:hAnsi="Georgia"/>
                <w:sz w:val="20"/>
                <w:szCs w:val="20"/>
              </w:rPr>
            </w:pPr>
            <w:r w:rsidRPr="00DA47AB">
              <w:rPr>
                <w:rFonts w:ascii="Georgia" w:hAnsi="Georgia" w:cs="Arial"/>
                <w:sz w:val="20"/>
                <w:szCs w:val="20"/>
              </w:rPr>
              <w:t xml:space="preserve">Core Java, </w:t>
            </w:r>
            <w:r w:rsidR="003B370E" w:rsidRPr="00DA47AB">
              <w:rPr>
                <w:rFonts w:ascii="Georgia" w:hAnsi="Georgia" w:cs="Arial"/>
                <w:sz w:val="20"/>
                <w:szCs w:val="20"/>
              </w:rPr>
              <w:t xml:space="preserve">JSP, JDBC, Struts, </w:t>
            </w:r>
            <w:r w:rsidRPr="00DA47AB">
              <w:rPr>
                <w:rFonts w:ascii="Georgia" w:hAnsi="Georgia" w:cs="Arial"/>
                <w:sz w:val="20"/>
                <w:szCs w:val="20"/>
              </w:rPr>
              <w:t>Junit, JavaScript,</w:t>
            </w:r>
            <w:r w:rsidR="003B370E" w:rsidRPr="00DA47AB">
              <w:rPr>
                <w:rFonts w:ascii="Georgia" w:hAnsi="Georgia" w:cs="Arial"/>
                <w:sz w:val="20"/>
                <w:szCs w:val="20"/>
              </w:rPr>
              <w:t xml:space="preserve"> J</w:t>
            </w:r>
            <w:r w:rsidR="002F3122">
              <w:rPr>
                <w:rFonts w:ascii="Georgia" w:hAnsi="Georgia" w:cs="Arial"/>
                <w:sz w:val="20"/>
                <w:szCs w:val="20"/>
              </w:rPr>
              <w:t>Q</w:t>
            </w:r>
            <w:r w:rsidR="003B370E" w:rsidRPr="00DA47AB">
              <w:rPr>
                <w:rFonts w:ascii="Georgia" w:hAnsi="Georgia" w:cs="Arial"/>
                <w:sz w:val="20"/>
                <w:szCs w:val="20"/>
              </w:rPr>
              <w:t>uery,</w:t>
            </w:r>
            <w:r w:rsidRPr="00DA47AB">
              <w:rPr>
                <w:rFonts w:ascii="Georgia" w:hAnsi="Georgia" w:cs="Arial"/>
                <w:sz w:val="20"/>
                <w:szCs w:val="20"/>
              </w:rPr>
              <w:t xml:space="preserve"> Ajax and JSON</w:t>
            </w:r>
          </w:p>
        </w:tc>
      </w:tr>
      <w:tr w:rsidR="00C842F8" w:rsidRPr="00DA47AB" w14:paraId="0F92B08C" w14:textId="77777777" w:rsidTr="00B557EC">
        <w:trPr>
          <w:trHeight w:val="372"/>
        </w:trPr>
        <w:tc>
          <w:tcPr>
            <w:tcW w:w="1991" w:type="dxa"/>
            <w:tcBorders>
              <w:top w:val="single" w:sz="4" w:space="0" w:color="000000"/>
              <w:left w:val="single" w:sz="4" w:space="0" w:color="000000"/>
              <w:bottom w:val="single" w:sz="4" w:space="0" w:color="000000"/>
              <w:right w:val="single" w:sz="4" w:space="0" w:color="000000"/>
            </w:tcBorders>
          </w:tcPr>
          <w:p w14:paraId="712D4AE7" w14:textId="77777777" w:rsidR="00C842F8" w:rsidRPr="00DA47AB" w:rsidRDefault="00C842F8" w:rsidP="00B557EC">
            <w:pPr>
              <w:spacing w:after="0" w:line="259" w:lineRule="auto"/>
              <w:rPr>
                <w:rFonts w:ascii="Georgia" w:hAnsi="Georgia"/>
                <w:sz w:val="20"/>
                <w:szCs w:val="20"/>
              </w:rPr>
            </w:pPr>
            <w:r w:rsidRPr="00DA47AB">
              <w:rPr>
                <w:rFonts w:ascii="Georgia" w:hAnsi="Georgia"/>
                <w:sz w:val="20"/>
                <w:szCs w:val="20"/>
              </w:rPr>
              <w:t xml:space="preserve">Environment </w:t>
            </w:r>
          </w:p>
        </w:tc>
        <w:tc>
          <w:tcPr>
            <w:tcW w:w="7971" w:type="dxa"/>
            <w:gridSpan w:val="4"/>
            <w:tcBorders>
              <w:top w:val="single" w:sz="4" w:space="0" w:color="000000"/>
              <w:left w:val="single" w:sz="4" w:space="0" w:color="000000"/>
              <w:bottom w:val="single" w:sz="4" w:space="0" w:color="000000"/>
              <w:right w:val="single" w:sz="4" w:space="0" w:color="000000"/>
            </w:tcBorders>
          </w:tcPr>
          <w:p w14:paraId="719F83DD" w14:textId="24D3170F" w:rsidR="00C842F8" w:rsidRPr="00DA47AB" w:rsidRDefault="00C842F8" w:rsidP="00B557EC">
            <w:pPr>
              <w:spacing w:after="0" w:line="259" w:lineRule="auto"/>
              <w:ind w:left="1"/>
              <w:rPr>
                <w:rFonts w:ascii="Georgia" w:hAnsi="Georgia"/>
                <w:sz w:val="20"/>
                <w:szCs w:val="20"/>
              </w:rPr>
            </w:pPr>
            <w:r w:rsidRPr="00DA47AB">
              <w:rPr>
                <w:rFonts w:ascii="Georgia" w:hAnsi="Georgia"/>
                <w:sz w:val="20"/>
                <w:szCs w:val="20"/>
              </w:rPr>
              <w:t>DEV,</w:t>
            </w:r>
            <w:r w:rsidR="00B474FD" w:rsidRPr="00DA47AB">
              <w:rPr>
                <w:rFonts w:ascii="Georgia" w:hAnsi="Georgia"/>
                <w:sz w:val="20"/>
                <w:szCs w:val="20"/>
              </w:rPr>
              <w:t xml:space="preserve"> </w:t>
            </w:r>
            <w:r w:rsidRPr="00DA47AB">
              <w:rPr>
                <w:rFonts w:ascii="Georgia" w:hAnsi="Georgia"/>
                <w:sz w:val="20"/>
                <w:szCs w:val="20"/>
              </w:rPr>
              <w:t xml:space="preserve">QA, PROD </w:t>
            </w:r>
          </w:p>
        </w:tc>
      </w:tr>
      <w:tr w:rsidR="00C842F8" w:rsidRPr="00DA47AB" w14:paraId="579A0A2A" w14:textId="77777777" w:rsidTr="00B557EC">
        <w:trPr>
          <w:trHeight w:val="375"/>
        </w:trPr>
        <w:tc>
          <w:tcPr>
            <w:tcW w:w="1991" w:type="dxa"/>
            <w:tcBorders>
              <w:top w:val="single" w:sz="4" w:space="0" w:color="000000"/>
              <w:left w:val="single" w:sz="4" w:space="0" w:color="000000"/>
              <w:bottom w:val="single" w:sz="4" w:space="0" w:color="000000"/>
              <w:right w:val="single" w:sz="4" w:space="0" w:color="000000"/>
            </w:tcBorders>
          </w:tcPr>
          <w:p w14:paraId="098B96B2" w14:textId="77777777" w:rsidR="00C842F8" w:rsidRPr="00DA47AB" w:rsidRDefault="00C842F8" w:rsidP="00B557EC">
            <w:pPr>
              <w:spacing w:after="0" w:line="259" w:lineRule="auto"/>
              <w:rPr>
                <w:rFonts w:ascii="Georgia" w:hAnsi="Georgia"/>
                <w:sz w:val="20"/>
                <w:szCs w:val="20"/>
              </w:rPr>
            </w:pPr>
            <w:r w:rsidRPr="00DA47AB">
              <w:rPr>
                <w:rFonts w:ascii="Georgia" w:hAnsi="Georgia"/>
                <w:sz w:val="20"/>
                <w:szCs w:val="20"/>
              </w:rPr>
              <w:t xml:space="preserve">Duration </w:t>
            </w:r>
          </w:p>
        </w:tc>
        <w:tc>
          <w:tcPr>
            <w:tcW w:w="1993" w:type="dxa"/>
            <w:tcBorders>
              <w:top w:val="single" w:sz="4" w:space="0" w:color="000000"/>
              <w:left w:val="single" w:sz="4" w:space="0" w:color="000000"/>
              <w:bottom w:val="single" w:sz="4" w:space="0" w:color="000000"/>
              <w:right w:val="single" w:sz="4" w:space="0" w:color="000000"/>
            </w:tcBorders>
          </w:tcPr>
          <w:p w14:paraId="4B20E81B" w14:textId="10F02304" w:rsidR="00C842F8" w:rsidRPr="00DA47AB" w:rsidRDefault="00C842F8" w:rsidP="00B557EC">
            <w:pPr>
              <w:spacing w:after="0" w:line="259" w:lineRule="auto"/>
              <w:ind w:left="1"/>
              <w:rPr>
                <w:rFonts w:ascii="Georgia" w:hAnsi="Georgia"/>
                <w:sz w:val="20"/>
                <w:szCs w:val="20"/>
              </w:rPr>
            </w:pPr>
            <w:r w:rsidRPr="00DA47AB">
              <w:rPr>
                <w:rFonts w:ascii="Georgia" w:hAnsi="Georgia"/>
                <w:sz w:val="20"/>
                <w:szCs w:val="20"/>
              </w:rPr>
              <w:t>From (</w:t>
            </w:r>
            <w:r w:rsidR="00B474FD" w:rsidRPr="00DA47AB">
              <w:rPr>
                <w:rFonts w:ascii="Georgia" w:hAnsi="Georgia"/>
                <w:sz w:val="20"/>
                <w:szCs w:val="20"/>
              </w:rPr>
              <w:t>MM</w:t>
            </w:r>
            <w:r w:rsidRPr="00DA47AB">
              <w:rPr>
                <w:rFonts w:ascii="Georgia" w:hAnsi="Georgia"/>
                <w:sz w:val="20"/>
                <w:szCs w:val="20"/>
              </w:rPr>
              <w:t>/</w:t>
            </w:r>
            <w:r w:rsidR="00B474FD" w:rsidRPr="00DA47AB">
              <w:rPr>
                <w:rFonts w:ascii="Georgia" w:hAnsi="Georgia"/>
                <w:sz w:val="20"/>
                <w:szCs w:val="20"/>
              </w:rPr>
              <w:t>YY</w:t>
            </w:r>
            <w:r w:rsidRPr="00DA47AB">
              <w:rPr>
                <w:rFonts w:ascii="Georgia" w:hAnsi="Georgia"/>
                <w:sz w:val="20"/>
                <w:szCs w:val="20"/>
              </w:rPr>
              <w:t xml:space="preserve">) </w:t>
            </w:r>
          </w:p>
        </w:tc>
        <w:tc>
          <w:tcPr>
            <w:tcW w:w="1992" w:type="dxa"/>
            <w:tcBorders>
              <w:top w:val="single" w:sz="4" w:space="0" w:color="000000"/>
              <w:left w:val="single" w:sz="4" w:space="0" w:color="000000"/>
              <w:bottom w:val="single" w:sz="4" w:space="0" w:color="000000"/>
              <w:right w:val="single" w:sz="4" w:space="0" w:color="000000"/>
            </w:tcBorders>
          </w:tcPr>
          <w:p w14:paraId="48752B8D" w14:textId="04B0C2DD" w:rsidR="00C842F8" w:rsidRPr="00DA47AB" w:rsidRDefault="00B474FD" w:rsidP="00B557EC">
            <w:pPr>
              <w:spacing w:after="0" w:line="259" w:lineRule="auto"/>
              <w:ind w:left="1"/>
              <w:rPr>
                <w:rFonts w:asciiTheme="minorHAnsi" w:hAnsiTheme="minorHAnsi" w:cstheme="minorHAnsi"/>
                <w:sz w:val="20"/>
                <w:szCs w:val="20"/>
              </w:rPr>
            </w:pPr>
            <w:r w:rsidRPr="00DA47AB">
              <w:rPr>
                <w:rFonts w:asciiTheme="minorHAnsi" w:hAnsiTheme="minorHAnsi" w:cstheme="minorHAnsi"/>
                <w:sz w:val="20"/>
                <w:szCs w:val="20"/>
              </w:rPr>
              <w:t>07/15</w:t>
            </w:r>
          </w:p>
        </w:tc>
        <w:tc>
          <w:tcPr>
            <w:tcW w:w="1995" w:type="dxa"/>
            <w:tcBorders>
              <w:top w:val="single" w:sz="4" w:space="0" w:color="000000"/>
              <w:left w:val="single" w:sz="4" w:space="0" w:color="000000"/>
              <w:bottom w:val="single" w:sz="4" w:space="0" w:color="000000"/>
              <w:right w:val="single" w:sz="4" w:space="0" w:color="000000"/>
            </w:tcBorders>
          </w:tcPr>
          <w:p w14:paraId="52148E99" w14:textId="38DF9048" w:rsidR="00C842F8" w:rsidRPr="00DA47AB" w:rsidRDefault="00C842F8" w:rsidP="00B557EC">
            <w:pPr>
              <w:spacing w:after="0" w:line="259" w:lineRule="auto"/>
              <w:ind w:left="1"/>
              <w:rPr>
                <w:rFonts w:ascii="Georgia" w:hAnsi="Georgia"/>
                <w:sz w:val="20"/>
                <w:szCs w:val="20"/>
              </w:rPr>
            </w:pPr>
            <w:r w:rsidRPr="00DA47AB">
              <w:rPr>
                <w:rFonts w:ascii="Georgia" w:hAnsi="Georgia"/>
                <w:sz w:val="20"/>
                <w:szCs w:val="20"/>
              </w:rPr>
              <w:t xml:space="preserve">To </w:t>
            </w:r>
            <w:r w:rsidR="00B474FD" w:rsidRPr="00DA47AB">
              <w:rPr>
                <w:rFonts w:ascii="Georgia" w:hAnsi="Georgia"/>
                <w:sz w:val="20"/>
                <w:szCs w:val="20"/>
              </w:rPr>
              <w:t>(MM/YY)</w:t>
            </w:r>
          </w:p>
        </w:tc>
        <w:tc>
          <w:tcPr>
            <w:tcW w:w="1991" w:type="dxa"/>
            <w:tcBorders>
              <w:top w:val="single" w:sz="4" w:space="0" w:color="000000"/>
              <w:left w:val="single" w:sz="4" w:space="0" w:color="000000"/>
              <w:bottom w:val="single" w:sz="4" w:space="0" w:color="000000"/>
              <w:right w:val="single" w:sz="4" w:space="0" w:color="000000"/>
            </w:tcBorders>
          </w:tcPr>
          <w:p w14:paraId="79AF5D45" w14:textId="01ACC2EE" w:rsidR="00C842F8" w:rsidRPr="00DA47AB" w:rsidRDefault="00B474FD" w:rsidP="00B557EC">
            <w:pPr>
              <w:spacing w:after="0" w:line="259" w:lineRule="auto"/>
              <w:ind w:left="1"/>
              <w:rPr>
                <w:rFonts w:asciiTheme="minorHAnsi" w:hAnsiTheme="minorHAnsi" w:cstheme="minorHAnsi"/>
                <w:sz w:val="20"/>
                <w:szCs w:val="20"/>
              </w:rPr>
            </w:pPr>
            <w:r w:rsidRPr="00DA47AB">
              <w:rPr>
                <w:rFonts w:asciiTheme="minorHAnsi" w:hAnsiTheme="minorHAnsi" w:cstheme="minorHAnsi"/>
                <w:sz w:val="20"/>
                <w:szCs w:val="20"/>
              </w:rPr>
              <w:t>11/17</w:t>
            </w:r>
            <w:r w:rsidR="00C842F8" w:rsidRPr="00DA47AB">
              <w:rPr>
                <w:rFonts w:asciiTheme="minorHAnsi" w:hAnsiTheme="minorHAnsi" w:cstheme="minorHAnsi"/>
                <w:sz w:val="20"/>
                <w:szCs w:val="20"/>
              </w:rPr>
              <w:t xml:space="preserve"> </w:t>
            </w:r>
          </w:p>
        </w:tc>
      </w:tr>
      <w:tr w:rsidR="00C842F8" w:rsidRPr="00DA47AB" w14:paraId="11237976" w14:textId="77777777" w:rsidTr="00B557EC">
        <w:trPr>
          <w:trHeight w:val="1829"/>
        </w:trPr>
        <w:tc>
          <w:tcPr>
            <w:tcW w:w="1991" w:type="dxa"/>
            <w:tcBorders>
              <w:top w:val="single" w:sz="4" w:space="0" w:color="000000"/>
              <w:left w:val="single" w:sz="4" w:space="0" w:color="000000"/>
              <w:bottom w:val="single" w:sz="4" w:space="0" w:color="000000"/>
              <w:right w:val="single" w:sz="4" w:space="0" w:color="000000"/>
            </w:tcBorders>
          </w:tcPr>
          <w:p w14:paraId="4B84CEE4" w14:textId="77777777" w:rsidR="00C842F8" w:rsidRPr="00DA47AB" w:rsidRDefault="00C842F8" w:rsidP="00B557EC">
            <w:pPr>
              <w:spacing w:after="0" w:line="259" w:lineRule="auto"/>
              <w:rPr>
                <w:rFonts w:ascii="Georgia" w:hAnsi="Georgia"/>
                <w:sz w:val="20"/>
                <w:szCs w:val="20"/>
              </w:rPr>
            </w:pPr>
            <w:r w:rsidRPr="00DA47AB">
              <w:rPr>
                <w:rFonts w:ascii="Georgia" w:hAnsi="Georgia"/>
                <w:sz w:val="20"/>
                <w:szCs w:val="20"/>
              </w:rPr>
              <w:t xml:space="preserve">Role / </w:t>
            </w:r>
          </w:p>
          <w:p w14:paraId="4101CE4E" w14:textId="77777777" w:rsidR="00C842F8" w:rsidRPr="00DA47AB" w:rsidRDefault="00C842F8" w:rsidP="00B557EC">
            <w:pPr>
              <w:spacing w:after="0" w:line="259" w:lineRule="auto"/>
              <w:rPr>
                <w:rFonts w:ascii="Georgia" w:hAnsi="Georgia"/>
                <w:sz w:val="20"/>
                <w:szCs w:val="20"/>
              </w:rPr>
            </w:pPr>
            <w:r w:rsidRPr="00DA47AB">
              <w:rPr>
                <w:rFonts w:ascii="Georgia" w:hAnsi="Georgia"/>
                <w:sz w:val="20"/>
                <w:szCs w:val="20"/>
              </w:rPr>
              <w:t xml:space="preserve">Responsibility </w:t>
            </w:r>
          </w:p>
        </w:tc>
        <w:tc>
          <w:tcPr>
            <w:tcW w:w="7971" w:type="dxa"/>
            <w:gridSpan w:val="4"/>
            <w:tcBorders>
              <w:top w:val="single" w:sz="4" w:space="0" w:color="000000"/>
              <w:left w:val="single" w:sz="4" w:space="0" w:color="000000"/>
              <w:bottom w:val="single" w:sz="4" w:space="0" w:color="000000"/>
              <w:right w:val="single" w:sz="4" w:space="0" w:color="000000"/>
            </w:tcBorders>
          </w:tcPr>
          <w:p w14:paraId="7D545921" w14:textId="77777777" w:rsidR="00C842F8" w:rsidRPr="00DA47AB" w:rsidRDefault="00C842F8" w:rsidP="00B557EC">
            <w:pPr>
              <w:spacing w:after="69" w:line="259" w:lineRule="auto"/>
              <w:ind w:left="1"/>
              <w:rPr>
                <w:rFonts w:ascii="Georgia" w:hAnsi="Georgia"/>
                <w:sz w:val="20"/>
                <w:szCs w:val="20"/>
              </w:rPr>
            </w:pPr>
            <w:r w:rsidRPr="00DA47AB">
              <w:rPr>
                <w:rFonts w:ascii="Georgia" w:hAnsi="Georgia"/>
                <w:sz w:val="20"/>
                <w:szCs w:val="20"/>
              </w:rPr>
              <w:t xml:space="preserve">Developer: </w:t>
            </w:r>
          </w:p>
          <w:p w14:paraId="27EC3C2E" w14:textId="3CED657E" w:rsidR="00C842F8" w:rsidRPr="00DA47AB" w:rsidRDefault="00C842F8" w:rsidP="00C842F8">
            <w:pPr>
              <w:numPr>
                <w:ilvl w:val="0"/>
                <w:numId w:val="9"/>
              </w:numPr>
              <w:spacing w:after="88" w:line="242" w:lineRule="auto"/>
              <w:ind w:hanging="245"/>
              <w:rPr>
                <w:rFonts w:ascii="Georgia" w:hAnsi="Georgia"/>
                <w:sz w:val="20"/>
                <w:szCs w:val="20"/>
              </w:rPr>
            </w:pPr>
            <w:r w:rsidRPr="00DA47AB">
              <w:rPr>
                <w:rFonts w:ascii="Georgia" w:hAnsi="Georgia"/>
                <w:sz w:val="20"/>
                <w:szCs w:val="20"/>
              </w:rPr>
              <w:t>Designing, development, unit testing and deployment</w:t>
            </w:r>
          </w:p>
          <w:p w14:paraId="2CCD677C" w14:textId="28FE0E63" w:rsidR="00C842F8" w:rsidRPr="00DA47AB" w:rsidRDefault="00C842F8" w:rsidP="00C842F8">
            <w:pPr>
              <w:numPr>
                <w:ilvl w:val="0"/>
                <w:numId w:val="9"/>
              </w:numPr>
              <w:spacing w:after="46" w:line="259" w:lineRule="auto"/>
              <w:ind w:hanging="245"/>
              <w:rPr>
                <w:rFonts w:ascii="Georgia" w:hAnsi="Georgia"/>
                <w:sz w:val="20"/>
                <w:szCs w:val="20"/>
              </w:rPr>
            </w:pPr>
            <w:r w:rsidRPr="00DA47AB">
              <w:rPr>
                <w:rFonts w:ascii="Georgia" w:hAnsi="Georgia"/>
                <w:sz w:val="20"/>
                <w:szCs w:val="20"/>
              </w:rPr>
              <w:t xml:space="preserve">Coordinating and drive the development of </w:t>
            </w:r>
            <w:r w:rsidR="00B474FD" w:rsidRPr="00DA47AB">
              <w:rPr>
                <w:rFonts w:ascii="Georgia" w:hAnsi="Georgia"/>
                <w:sz w:val="20"/>
                <w:szCs w:val="20"/>
              </w:rPr>
              <w:t>CSPS</w:t>
            </w:r>
            <w:r w:rsidRPr="00DA47AB">
              <w:rPr>
                <w:rFonts w:ascii="Georgia" w:hAnsi="Georgia"/>
                <w:sz w:val="20"/>
                <w:szCs w:val="20"/>
              </w:rPr>
              <w:t xml:space="preserve"> module. </w:t>
            </w:r>
          </w:p>
          <w:p w14:paraId="5F07D16B" w14:textId="77777777" w:rsidR="00C842F8" w:rsidRPr="00DA47AB" w:rsidRDefault="00C842F8" w:rsidP="00C842F8">
            <w:pPr>
              <w:numPr>
                <w:ilvl w:val="0"/>
                <w:numId w:val="9"/>
              </w:numPr>
              <w:spacing w:after="46" w:line="259" w:lineRule="auto"/>
              <w:ind w:hanging="245"/>
              <w:rPr>
                <w:rFonts w:ascii="Georgia" w:hAnsi="Georgia"/>
                <w:sz w:val="20"/>
                <w:szCs w:val="20"/>
              </w:rPr>
            </w:pPr>
            <w:r w:rsidRPr="00DA47AB">
              <w:rPr>
                <w:rFonts w:ascii="Georgia" w:hAnsi="Georgia"/>
                <w:sz w:val="20"/>
                <w:szCs w:val="20"/>
              </w:rPr>
              <w:t xml:space="preserve">Documentation of analysis, requirements and development. </w:t>
            </w:r>
          </w:p>
          <w:p w14:paraId="49F9D9C0" w14:textId="77777777" w:rsidR="00C842F8" w:rsidRPr="00DA47AB" w:rsidRDefault="00C842F8" w:rsidP="00C842F8">
            <w:pPr>
              <w:numPr>
                <w:ilvl w:val="0"/>
                <w:numId w:val="9"/>
              </w:numPr>
              <w:spacing w:after="0" w:line="259" w:lineRule="auto"/>
              <w:ind w:hanging="245"/>
              <w:rPr>
                <w:rFonts w:ascii="Georgia" w:hAnsi="Georgia"/>
                <w:sz w:val="20"/>
                <w:szCs w:val="20"/>
              </w:rPr>
            </w:pPr>
            <w:r w:rsidRPr="00DA47AB">
              <w:rPr>
                <w:rFonts w:ascii="Georgia" w:hAnsi="Georgia"/>
                <w:sz w:val="20"/>
                <w:szCs w:val="20"/>
              </w:rPr>
              <w:t xml:space="preserve">Deploying the changes to QA and PROD. </w:t>
            </w:r>
          </w:p>
        </w:tc>
      </w:tr>
      <w:tr w:rsidR="00C842F8" w:rsidRPr="00DA47AB" w14:paraId="3C4E3ECB" w14:textId="77777777" w:rsidTr="00B557EC">
        <w:trPr>
          <w:trHeight w:val="1827"/>
        </w:trPr>
        <w:tc>
          <w:tcPr>
            <w:tcW w:w="1991" w:type="dxa"/>
            <w:tcBorders>
              <w:top w:val="single" w:sz="4" w:space="0" w:color="000000"/>
              <w:left w:val="single" w:sz="4" w:space="0" w:color="000000"/>
              <w:bottom w:val="single" w:sz="4" w:space="0" w:color="000000"/>
              <w:right w:val="single" w:sz="4" w:space="0" w:color="000000"/>
            </w:tcBorders>
          </w:tcPr>
          <w:p w14:paraId="18F76E20" w14:textId="77777777" w:rsidR="00C842F8" w:rsidRPr="00DA47AB" w:rsidRDefault="00C842F8" w:rsidP="00B557EC">
            <w:pPr>
              <w:spacing w:after="0" w:line="259" w:lineRule="auto"/>
              <w:rPr>
                <w:rFonts w:ascii="Georgia" w:hAnsi="Georgia"/>
                <w:sz w:val="20"/>
                <w:szCs w:val="20"/>
              </w:rPr>
            </w:pPr>
            <w:r w:rsidRPr="00DA47AB">
              <w:rPr>
                <w:rFonts w:ascii="Georgia" w:hAnsi="Georgia"/>
                <w:sz w:val="20"/>
                <w:szCs w:val="20"/>
              </w:rPr>
              <w:lastRenderedPageBreak/>
              <w:t xml:space="preserve">Contributions </w:t>
            </w:r>
          </w:p>
        </w:tc>
        <w:tc>
          <w:tcPr>
            <w:tcW w:w="7971" w:type="dxa"/>
            <w:gridSpan w:val="4"/>
            <w:tcBorders>
              <w:top w:val="single" w:sz="4" w:space="0" w:color="000000"/>
              <w:left w:val="single" w:sz="4" w:space="0" w:color="000000"/>
              <w:bottom w:val="single" w:sz="4" w:space="0" w:color="000000"/>
              <w:right w:val="single" w:sz="4" w:space="0" w:color="000000"/>
            </w:tcBorders>
          </w:tcPr>
          <w:p w14:paraId="67487553" w14:textId="53595EA5" w:rsidR="00C842F8" w:rsidRPr="00DA47AB" w:rsidRDefault="00C842F8" w:rsidP="00C842F8">
            <w:pPr>
              <w:numPr>
                <w:ilvl w:val="0"/>
                <w:numId w:val="10"/>
              </w:numPr>
              <w:spacing w:after="86" w:line="242" w:lineRule="auto"/>
              <w:ind w:left="315" w:hanging="314"/>
              <w:rPr>
                <w:rFonts w:ascii="Georgia" w:hAnsi="Georgia"/>
                <w:sz w:val="20"/>
                <w:szCs w:val="20"/>
              </w:rPr>
            </w:pPr>
            <w:r w:rsidRPr="00DA47AB">
              <w:rPr>
                <w:rFonts w:ascii="Georgia" w:hAnsi="Georgia"/>
                <w:sz w:val="20"/>
                <w:szCs w:val="20"/>
              </w:rPr>
              <w:t xml:space="preserve">Gathered requirement and designed a solution to implement </w:t>
            </w:r>
            <w:r w:rsidR="00B474FD" w:rsidRPr="00DA47AB">
              <w:rPr>
                <w:rFonts w:ascii="Georgia" w:hAnsi="Georgia"/>
                <w:sz w:val="20"/>
                <w:szCs w:val="20"/>
              </w:rPr>
              <w:t>COA, CON, COCD</w:t>
            </w:r>
            <w:r w:rsidRPr="00DA47AB">
              <w:rPr>
                <w:rFonts w:ascii="Georgia" w:hAnsi="Georgia"/>
                <w:sz w:val="20"/>
                <w:szCs w:val="20"/>
              </w:rPr>
              <w:t xml:space="preserve"> modules. </w:t>
            </w:r>
          </w:p>
          <w:p w14:paraId="61C9D7BA" w14:textId="77777777" w:rsidR="00C842F8" w:rsidRPr="00DA47AB" w:rsidRDefault="00C842F8" w:rsidP="00C842F8">
            <w:pPr>
              <w:numPr>
                <w:ilvl w:val="0"/>
                <w:numId w:val="10"/>
              </w:numPr>
              <w:spacing w:after="48" w:line="259" w:lineRule="auto"/>
              <w:ind w:left="315" w:hanging="314"/>
              <w:rPr>
                <w:rFonts w:ascii="Georgia" w:hAnsi="Georgia"/>
                <w:sz w:val="20"/>
                <w:szCs w:val="20"/>
              </w:rPr>
            </w:pPr>
            <w:r w:rsidRPr="00DA47AB">
              <w:rPr>
                <w:rFonts w:ascii="Georgia" w:hAnsi="Georgia"/>
                <w:sz w:val="20"/>
                <w:szCs w:val="20"/>
              </w:rPr>
              <w:t xml:space="preserve">Used agile methodology.  </w:t>
            </w:r>
          </w:p>
          <w:p w14:paraId="1765EDF6" w14:textId="77777777" w:rsidR="00C842F8" w:rsidRPr="00DA47AB" w:rsidRDefault="00C842F8" w:rsidP="00C842F8">
            <w:pPr>
              <w:numPr>
                <w:ilvl w:val="0"/>
                <w:numId w:val="10"/>
              </w:numPr>
              <w:spacing w:after="46" w:line="259" w:lineRule="auto"/>
              <w:ind w:left="315" w:hanging="314"/>
              <w:rPr>
                <w:rFonts w:ascii="Georgia" w:hAnsi="Georgia"/>
                <w:sz w:val="20"/>
                <w:szCs w:val="20"/>
              </w:rPr>
            </w:pPr>
            <w:r w:rsidRPr="00DA47AB">
              <w:rPr>
                <w:rFonts w:ascii="Georgia" w:hAnsi="Georgia"/>
                <w:sz w:val="20"/>
                <w:szCs w:val="20"/>
              </w:rPr>
              <w:t xml:space="preserve">Initiated meetings and scrum calls to track the progress. </w:t>
            </w:r>
          </w:p>
          <w:p w14:paraId="3C66C5B7" w14:textId="53E8B918" w:rsidR="00C842F8" w:rsidRPr="00DA47AB" w:rsidRDefault="00C842F8" w:rsidP="00B474FD">
            <w:pPr>
              <w:numPr>
                <w:ilvl w:val="0"/>
                <w:numId w:val="10"/>
              </w:numPr>
              <w:spacing w:after="86" w:line="242" w:lineRule="auto"/>
              <w:ind w:left="315" w:hanging="314"/>
              <w:rPr>
                <w:rFonts w:ascii="Georgia" w:hAnsi="Georgia"/>
                <w:sz w:val="20"/>
                <w:szCs w:val="20"/>
              </w:rPr>
            </w:pPr>
            <w:r w:rsidRPr="00DA47AB">
              <w:rPr>
                <w:rFonts w:ascii="Georgia" w:hAnsi="Georgia"/>
                <w:sz w:val="20"/>
                <w:szCs w:val="20"/>
              </w:rPr>
              <w:t xml:space="preserve">Developed </w:t>
            </w:r>
            <w:r w:rsidR="00B474FD" w:rsidRPr="00DA47AB">
              <w:rPr>
                <w:rFonts w:ascii="Georgia" w:hAnsi="Georgia"/>
                <w:sz w:val="20"/>
                <w:szCs w:val="20"/>
              </w:rPr>
              <w:t>COA, CON, COCD module.</w:t>
            </w:r>
          </w:p>
          <w:p w14:paraId="4DBBE508" w14:textId="77777777" w:rsidR="00C842F8" w:rsidRPr="00DA47AB" w:rsidRDefault="00C842F8" w:rsidP="00C842F8">
            <w:pPr>
              <w:numPr>
                <w:ilvl w:val="0"/>
                <w:numId w:val="10"/>
              </w:numPr>
              <w:spacing w:after="0" w:line="259" w:lineRule="auto"/>
              <w:ind w:left="315" w:hanging="314"/>
              <w:rPr>
                <w:rFonts w:ascii="Georgia" w:hAnsi="Georgia"/>
                <w:sz w:val="20"/>
                <w:szCs w:val="20"/>
              </w:rPr>
            </w:pPr>
            <w:r w:rsidRPr="00DA47AB">
              <w:rPr>
                <w:rFonts w:ascii="Georgia" w:hAnsi="Georgia"/>
                <w:sz w:val="20"/>
                <w:szCs w:val="20"/>
              </w:rPr>
              <w:t xml:space="preserve">Deployed the changes to QA and PROD through proper SDLC.  </w:t>
            </w:r>
          </w:p>
        </w:tc>
      </w:tr>
      <w:tr w:rsidR="00C842F8" w:rsidRPr="00DA47AB" w14:paraId="2A8B0B2C" w14:textId="77777777" w:rsidTr="00B557EC">
        <w:trPr>
          <w:trHeight w:val="374"/>
        </w:trPr>
        <w:tc>
          <w:tcPr>
            <w:tcW w:w="1991" w:type="dxa"/>
            <w:tcBorders>
              <w:top w:val="single" w:sz="4" w:space="0" w:color="000000"/>
              <w:left w:val="single" w:sz="4" w:space="0" w:color="000000"/>
              <w:bottom w:val="single" w:sz="4" w:space="0" w:color="000000"/>
              <w:right w:val="single" w:sz="4" w:space="0" w:color="000000"/>
            </w:tcBorders>
          </w:tcPr>
          <w:p w14:paraId="20CBD840" w14:textId="77777777" w:rsidR="00C842F8" w:rsidRPr="00DA47AB" w:rsidRDefault="00C842F8" w:rsidP="00B557EC">
            <w:pPr>
              <w:spacing w:after="0" w:line="259" w:lineRule="auto"/>
              <w:rPr>
                <w:rFonts w:ascii="Georgia" w:hAnsi="Georgia"/>
                <w:sz w:val="20"/>
                <w:szCs w:val="20"/>
              </w:rPr>
            </w:pPr>
            <w:r w:rsidRPr="00DA47AB">
              <w:rPr>
                <w:rFonts w:ascii="Georgia" w:hAnsi="Georgia"/>
                <w:sz w:val="20"/>
                <w:szCs w:val="20"/>
              </w:rPr>
              <w:t xml:space="preserve">Team Size </w:t>
            </w:r>
          </w:p>
        </w:tc>
        <w:tc>
          <w:tcPr>
            <w:tcW w:w="7971" w:type="dxa"/>
            <w:gridSpan w:val="4"/>
            <w:tcBorders>
              <w:top w:val="single" w:sz="4" w:space="0" w:color="000000"/>
              <w:left w:val="single" w:sz="4" w:space="0" w:color="000000"/>
              <w:bottom w:val="single" w:sz="4" w:space="0" w:color="000000"/>
              <w:right w:val="single" w:sz="4" w:space="0" w:color="000000"/>
            </w:tcBorders>
          </w:tcPr>
          <w:p w14:paraId="4733D54F" w14:textId="4ADF3284" w:rsidR="00C842F8" w:rsidRPr="00DA47AB" w:rsidRDefault="00B474FD" w:rsidP="00B557EC">
            <w:pPr>
              <w:spacing w:after="0" w:line="259" w:lineRule="auto"/>
              <w:ind w:left="1"/>
              <w:rPr>
                <w:rFonts w:ascii="Georgia" w:hAnsi="Georgia"/>
                <w:sz w:val="20"/>
                <w:szCs w:val="20"/>
              </w:rPr>
            </w:pPr>
            <w:r w:rsidRPr="00DA47AB">
              <w:rPr>
                <w:rFonts w:ascii="Georgia" w:hAnsi="Georgia"/>
                <w:sz w:val="20"/>
                <w:szCs w:val="20"/>
              </w:rPr>
              <w:t>7</w:t>
            </w:r>
          </w:p>
        </w:tc>
      </w:tr>
    </w:tbl>
    <w:p w14:paraId="6BA8BBB5" w14:textId="77777777" w:rsidR="00905732" w:rsidRPr="00DA47AB" w:rsidRDefault="00EA02A3" w:rsidP="00EA02A3">
      <w:pPr>
        <w:jc w:val="both"/>
        <w:rPr>
          <w:rFonts w:ascii="Georgia" w:hAnsi="Georgia" w:cs="Arial"/>
          <w:sz w:val="20"/>
          <w:szCs w:val="20"/>
        </w:rPr>
      </w:pPr>
      <w:r w:rsidRPr="00DA47AB">
        <w:rPr>
          <w:rFonts w:ascii="Georgia" w:hAnsi="Georgia" w:cs="Arial"/>
          <w:sz w:val="20"/>
          <w:szCs w:val="20"/>
        </w:rPr>
        <w:tab/>
      </w:r>
      <w:r w:rsidRPr="00DA47AB">
        <w:rPr>
          <w:rFonts w:ascii="Georgia" w:hAnsi="Georgia" w:cs="Arial"/>
          <w:sz w:val="20"/>
          <w:szCs w:val="20"/>
        </w:rPr>
        <w:tab/>
      </w:r>
      <w:r w:rsidRPr="00DA47AB">
        <w:rPr>
          <w:rFonts w:ascii="Georgia" w:hAnsi="Georgia" w:cs="Arial"/>
          <w:sz w:val="20"/>
          <w:szCs w:val="20"/>
        </w:rPr>
        <w:tab/>
      </w:r>
      <w:r w:rsidRPr="00DA47AB">
        <w:rPr>
          <w:rFonts w:ascii="Georgia" w:hAnsi="Georgia" w:cs="Arial"/>
          <w:sz w:val="20"/>
          <w:szCs w:val="20"/>
        </w:rPr>
        <w:tab/>
      </w:r>
    </w:p>
    <w:p w14:paraId="09D7B68D" w14:textId="77777777" w:rsidR="00905732" w:rsidRPr="00DA47AB" w:rsidRDefault="00905732" w:rsidP="00EA02A3">
      <w:pPr>
        <w:jc w:val="both"/>
        <w:rPr>
          <w:rFonts w:ascii="Georgia" w:hAnsi="Georgia" w:cs="Arial"/>
          <w:sz w:val="20"/>
          <w:szCs w:val="20"/>
        </w:rPr>
      </w:pPr>
    </w:p>
    <w:p w14:paraId="3382F03A" w14:textId="08D37005" w:rsidR="00905732" w:rsidRPr="00DA47AB" w:rsidRDefault="00905732" w:rsidP="00905732">
      <w:pPr>
        <w:spacing w:after="225"/>
        <w:ind w:left="-5" w:right="84"/>
        <w:rPr>
          <w:sz w:val="20"/>
          <w:szCs w:val="20"/>
        </w:rPr>
      </w:pPr>
      <w:r w:rsidRPr="00DA47AB">
        <w:rPr>
          <w:rFonts w:ascii="Verdana" w:eastAsia="Verdana" w:hAnsi="Verdana" w:cs="Verdana"/>
          <w:b/>
          <w:sz w:val="20"/>
          <w:szCs w:val="20"/>
        </w:rPr>
        <w:t xml:space="preserve">Mini Project: </w:t>
      </w:r>
      <w:r w:rsidRPr="00DA47AB">
        <w:rPr>
          <w:sz w:val="20"/>
          <w:szCs w:val="20"/>
        </w:rPr>
        <w:t xml:space="preserve"> </w:t>
      </w:r>
      <w:r w:rsidRPr="00DA47AB">
        <w:rPr>
          <w:rFonts w:ascii="Georgia" w:hAnsi="Georgia" w:cs="Arial"/>
          <w:sz w:val="20"/>
          <w:szCs w:val="20"/>
        </w:rPr>
        <w:t>Partner Portal</w:t>
      </w:r>
      <w:r w:rsidRPr="00DA47AB">
        <w:rPr>
          <w:sz w:val="20"/>
          <w:szCs w:val="20"/>
        </w:rPr>
        <w:t xml:space="preserve"> </w:t>
      </w:r>
    </w:p>
    <w:p w14:paraId="537870E3" w14:textId="4E8FA070" w:rsidR="00905732" w:rsidRPr="00DA47AB" w:rsidRDefault="00905732" w:rsidP="00905732">
      <w:pPr>
        <w:jc w:val="both"/>
        <w:rPr>
          <w:rFonts w:ascii="Georgia" w:hAnsi="Georgia" w:cs="Arial"/>
          <w:sz w:val="20"/>
          <w:szCs w:val="20"/>
        </w:rPr>
      </w:pPr>
      <w:r w:rsidRPr="00DA47AB">
        <w:rPr>
          <w:rFonts w:ascii="Verdana" w:eastAsia="Verdana" w:hAnsi="Verdana" w:cs="Verdana"/>
          <w:b/>
          <w:sz w:val="20"/>
          <w:szCs w:val="20"/>
        </w:rPr>
        <w:t xml:space="preserve">Description: </w:t>
      </w:r>
      <w:r w:rsidRPr="00DA47AB">
        <w:rPr>
          <w:rFonts w:ascii="Georgia" w:hAnsi="Georgia" w:cs="Arial"/>
          <w:sz w:val="20"/>
          <w:szCs w:val="20"/>
        </w:rPr>
        <w:t>Partner Portal system is the read only system used to view the various details of agents and customers who are tagged to specific Agency channel. And showing the list of current contests, previous contests and achieved contests associated with Agent.</w:t>
      </w:r>
    </w:p>
    <w:p w14:paraId="7B06B4A8" w14:textId="5CB3EB75" w:rsidR="00905732" w:rsidRPr="00DA47AB" w:rsidRDefault="00905732" w:rsidP="00905732">
      <w:pPr>
        <w:numPr>
          <w:ilvl w:val="0"/>
          <w:numId w:val="15"/>
        </w:numPr>
        <w:jc w:val="both"/>
        <w:rPr>
          <w:rFonts w:ascii="Georgia" w:hAnsi="Georgia" w:cs="Arial"/>
          <w:sz w:val="20"/>
          <w:szCs w:val="20"/>
        </w:rPr>
      </w:pPr>
      <w:r w:rsidRPr="00DA47AB">
        <w:rPr>
          <w:rFonts w:ascii="Georgia" w:hAnsi="Georgia" w:cs="Arial"/>
          <w:sz w:val="20"/>
          <w:szCs w:val="20"/>
        </w:rPr>
        <w:t>Partner Portal system is the read only system used to view the various details of agents and customers who are tagged to specific Agency channel. And showing the list of current contests, previous contests and achieved contests associated with Agent</w:t>
      </w:r>
    </w:p>
    <w:p w14:paraId="6AE23998" w14:textId="3886CB70" w:rsidR="00905732" w:rsidRPr="00DA47AB" w:rsidRDefault="00905732" w:rsidP="00905732">
      <w:pPr>
        <w:spacing w:after="222"/>
        <w:ind w:left="-5" w:right="84"/>
        <w:rPr>
          <w:rFonts w:ascii="Georgia" w:hAnsi="Georgia"/>
          <w:sz w:val="20"/>
          <w:szCs w:val="20"/>
        </w:rPr>
      </w:pPr>
      <w:r w:rsidRPr="00DA47AB">
        <w:rPr>
          <w:rFonts w:ascii="Georgia" w:hAnsi="Georgia"/>
          <w:sz w:val="20"/>
          <w:szCs w:val="20"/>
        </w:rPr>
        <w:t xml:space="preserve">To achieve this </w:t>
      </w:r>
      <w:r w:rsidR="000A3783" w:rsidRPr="00DA47AB">
        <w:rPr>
          <w:rFonts w:ascii="Georgia" w:hAnsi="Georgia"/>
          <w:sz w:val="20"/>
          <w:szCs w:val="20"/>
        </w:rPr>
        <w:t>portal was built using ETF tool, Core java, Java</w:t>
      </w:r>
      <w:r w:rsidR="00527012" w:rsidRPr="00DA47AB">
        <w:rPr>
          <w:rFonts w:ascii="Georgia" w:hAnsi="Georgia"/>
          <w:sz w:val="20"/>
          <w:szCs w:val="20"/>
        </w:rPr>
        <w:t>S</w:t>
      </w:r>
      <w:r w:rsidR="000A3783" w:rsidRPr="00DA47AB">
        <w:rPr>
          <w:rFonts w:ascii="Georgia" w:hAnsi="Georgia"/>
          <w:sz w:val="20"/>
          <w:szCs w:val="20"/>
        </w:rPr>
        <w:t>cript and J</w:t>
      </w:r>
      <w:r w:rsidR="00E95C43">
        <w:rPr>
          <w:rFonts w:ascii="Georgia" w:hAnsi="Georgia"/>
          <w:sz w:val="20"/>
          <w:szCs w:val="20"/>
        </w:rPr>
        <w:t>Q</w:t>
      </w:r>
      <w:r w:rsidR="000A3783" w:rsidRPr="00DA47AB">
        <w:rPr>
          <w:rFonts w:ascii="Georgia" w:hAnsi="Georgia"/>
          <w:sz w:val="20"/>
          <w:szCs w:val="20"/>
        </w:rPr>
        <w:t>uery</w:t>
      </w:r>
    </w:p>
    <w:p w14:paraId="5A222ECE" w14:textId="4336012B" w:rsidR="00EA02A3" w:rsidRPr="00DA47AB" w:rsidRDefault="00EA02A3" w:rsidP="00EA02A3">
      <w:pPr>
        <w:jc w:val="both"/>
        <w:rPr>
          <w:rFonts w:ascii="Georgia" w:hAnsi="Georgia" w:cs="Arial"/>
          <w:sz w:val="20"/>
          <w:szCs w:val="20"/>
        </w:rPr>
      </w:pPr>
      <w:r w:rsidRPr="00DA47AB">
        <w:rPr>
          <w:rFonts w:ascii="Georgia" w:hAnsi="Georgia" w:cs="Arial"/>
          <w:sz w:val="20"/>
          <w:szCs w:val="20"/>
        </w:rPr>
        <w:tab/>
      </w:r>
    </w:p>
    <w:p w14:paraId="4AAEAE50" w14:textId="5FAFB4D0" w:rsidR="00EA02A3" w:rsidRPr="00DA47AB" w:rsidRDefault="00EA02A3" w:rsidP="000A3783">
      <w:pPr>
        <w:jc w:val="both"/>
        <w:rPr>
          <w:rFonts w:ascii="Georgia" w:hAnsi="Georgia" w:cs="Arial"/>
          <w:b/>
          <w:sz w:val="20"/>
          <w:szCs w:val="20"/>
        </w:rPr>
      </w:pPr>
    </w:p>
    <w:p w14:paraId="72B88C3E" w14:textId="77777777" w:rsidR="00E04EC7" w:rsidRPr="00DA47AB" w:rsidRDefault="00E04EC7" w:rsidP="000A3783">
      <w:pPr>
        <w:jc w:val="both"/>
        <w:rPr>
          <w:rFonts w:ascii="Georgia" w:hAnsi="Georgia" w:cs="Arial"/>
          <w:b/>
          <w:sz w:val="20"/>
          <w:szCs w:val="20"/>
        </w:rPr>
      </w:pPr>
    </w:p>
    <w:p w14:paraId="2A62069C" w14:textId="77777777" w:rsidR="00EA02A3" w:rsidRPr="00DA47AB" w:rsidRDefault="00EA02A3" w:rsidP="00EA02A3">
      <w:pPr>
        <w:ind w:left="6480"/>
        <w:jc w:val="both"/>
        <w:rPr>
          <w:rFonts w:ascii="Georgia" w:hAnsi="Georgia" w:cs="Arial"/>
          <w:sz w:val="20"/>
          <w:szCs w:val="20"/>
        </w:rPr>
      </w:pPr>
      <w:r w:rsidRPr="00DA47AB">
        <w:rPr>
          <w:rFonts w:ascii="Georgia" w:hAnsi="Georgia" w:cs="Arial"/>
          <w:b/>
          <w:sz w:val="20"/>
          <w:szCs w:val="20"/>
        </w:rPr>
        <w:t>Naveen I Puttappanavar</w:t>
      </w:r>
    </w:p>
    <w:p w14:paraId="65C77A0D" w14:textId="77777777" w:rsidR="009F33C2" w:rsidRPr="000114BF" w:rsidRDefault="009F33C2">
      <w:pPr>
        <w:rPr>
          <w:rFonts w:ascii="Georgia" w:hAnsi="Georgia" w:cs="Arial"/>
        </w:rPr>
      </w:pPr>
    </w:p>
    <w:sectPr w:rsidR="009F33C2" w:rsidRPr="000114BF" w:rsidSect="008150B1">
      <w:pgSz w:w="11907" w:h="16839" w:code="9"/>
      <w:pgMar w:top="108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26D"/>
    <w:multiLevelType w:val="hybridMultilevel"/>
    <w:tmpl w:val="062C492C"/>
    <w:lvl w:ilvl="0" w:tplc="8CA2C612">
      <w:start w:val="1"/>
      <w:numFmt w:val="bullet"/>
      <w:lvlText w:val="•"/>
      <w:lvlJc w:val="left"/>
      <w:pPr>
        <w:ind w:left="3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68F14C">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7C5D98">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E60576">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2A4AAA">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1A570C">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EA485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228EDA">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C22E5A6">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C9514D"/>
    <w:multiLevelType w:val="hybridMultilevel"/>
    <w:tmpl w:val="A14EA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76ABB"/>
    <w:multiLevelType w:val="hybridMultilevel"/>
    <w:tmpl w:val="BA587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F702F"/>
    <w:multiLevelType w:val="multilevel"/>
    <w:tmpl w:val="F3467A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DBE280B"/>
    <w:multiLevelType w:val="hybridMultilevel"/>
    <w:tmpl w:val="C75A4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854C9"/>
    <w:multiLevelType w:val="hybridMultilevel"/>
    <w:tmpl w:val="D860561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69B6686"/>
    <w:multiLevelType w:val="hybridMultilevel"/>
    <w:tmpl w:val="F270378A"/>
    <w:lvl w:ilvl="0" w:tplc="1B5AA676">
      <w:start w:val="1"/>
      <w:numFmt w:val="decimal"/>
      <w:lvlText w:val="%1."/>
      <w:lvlJc w:val="left"/>
      <w:pPr>
        <w:ind w:left="72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7FFEC24A">
      <w:start w:val="1"/>
      <w:numFmt w:val="lowerLetter"/>
      <w:lvlText w:val="%2"/>
      <w:lvlJc w:val="left"/>
      <w:pPr>
        <w:ind w:left="15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3BF6ACF0">
      <w:start w:val="1"/>
      <w:numFmt w:val="lowerRoman"/>
      <w:lvlText w:val="%3"/>
      <w:lvlJc w:val="left"/>
      <w:pPr>
        <w:ind w:left="22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22789EF8">
      <w:start w:val="1"/>
      <w:numFmt w:val="decimal"/>
      <w:lvlText w:val="%4"/>
      <w:lvlJc w:val="left"/>
      <w:pPr>
        <w:ind w:left="29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274E5FE8">
      <w:start w:val="1"/>
      <w:numFmt w:val="lowerLetter"/>
      <w:lvlText w:val="%5"/>
      <w:lvlJc w:val="left"/>
      <w:pPr>
        <w:ind w:left="37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A1E2F29C">
      <w:start w:val="1"/>
      <w:numFmt w:val="lowerRoman"/>
      <w:lvlText w:val="%6"/>
      <w:lvlJc w:val="left"/>
      <w:pPr>
        <w:ind w:left="44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D2F804A8">
      <w:start w:val="1"/>
      <w:numFmt w:val="decimal"/>
      <w:lvlText w:val="%7"/>
      <w:lvlJc w:val="left"/>
      <w:pPr>
        <w:ind w:left="51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0792ECD0">
      <w:start w:val="1"/>
      <w:numFmt w:val="lowerLetter"/>
      <w:lvlText w:val="%8"/>
      <w:lvlJc w:val="left"/>
      <w:pPr>
        <w:ind w:left="58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74E4DF3C">
      <w:start w:val="1"/>
      <w:numFmt w:val="lowerRoman"/>
      <w:lvlText w:val="%9"/>
      <w:lvlJc w:val="left"/>
      <w:pPr>
        <w:ind w:left="65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ACC46E2"/>
    <w:multiLevelType w:val="hybridMultilevel"/>
    <w:tmpl w:val="035C4442"/>
    <w:lvl w:ilvl="0" w:tplc="F280A072">
      <w:start w:val="1"/>
      <w:numFmt w:val="bullet"/>
      <w:lvlText w:val="•"/>
      <w:lvlJc w:val="left"/>
      <w:pPr>
        <w:ind w:left="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74F434">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247692">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58AA9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90EFAE">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9EA5B8">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6E9A4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58F61C">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4CD048">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2746C45"/>
    <w:multiLevelType w:val="hybridMultilevel"/>
    <w:tmpl w:val="AEB62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564FAC"/>
    <w:multiLevelType w:val="hybridMultilevel"/>
    <w:tmpl w:val="8F789714"/>
    <w:lvl w:ilvl="0" w:tplc="7D3CC298">
      <w:start w:val="1"/>
      <w:numFmt w:val="bullet"/>
      <w:lvlText w:val="•"/>
      <w:lvlJc w:val="left"/>
      <w:pPr>
        <w:ind w:left="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666144">
      <w:start w:val="1"/>
      <w:numFmt w:val="decimal"/>
      <w:lvlText w:val="%2."/>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6DAC612">
      <w:start w:val="1"/>
      <w:numFmt w:val="lowerRoman"/>
      <w:lvlText w:val="%3"/>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4380DAFA">
      <w:start w:val="1"/>
      <w:numFmt w:val="decimal"/>
      <w:lvlText w:val="%4"/>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2310A7E4">
      <w:start w:val="1"/>
      <w:numFmt w:val="lowerLetter"/>
      <w:lvlText w:val="%5"/>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7138EF08">
      <w:start w:val="1"/>
      <w:numFmt w:val="lowerRoman"/>
      <w:lvlText w:val="%6"/>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A36E351A">
      <w:start w:val="1"/>
      <w:numFmt w:val="decimal"/>
      <w:lvlText w:val="%7"/>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9A10BD36">
      <w:start w:val="1"/>
      <w:numFmt w:val="lowerLetter"/>
      <w:lvlText w:val="%8"/>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51C2E69C">
      <w:start w:val="1"/>
      <w:numFmt w:val="lowerRoman"/>
      <w:lvlText w:val="%9"/>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7945F9C"/>
    <w:multiLevelType w:val="hybridMultilevel"/>
    <w:tmpl w:val="5BA67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131841"/>
    <w:multiLevelType w:val="hybridMultilevel"/>
    <w:tmpl w:val="C812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BB0CBE"/>
    <w:multiLevelType w:val="hybridMultilevel"/>
    <w:tmpl w:val="E95AC10E"/>
    <w:lvl w:ilvl="0" w:tplc="04090001">
      <w:start w:val="1"/>
      <w:numFmt w:val="bullet"/>
      <w:lvlText w:val=""/>
      <w:lvlJc w:val="left"/>
      <w:pPr>
        <w:ind w:left="72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7FFEC24A">
      <w:start w:val="1"/>
      <w:numFmt w:val="lowerLetter"/>
      <w:lvlText w:val="%2"/>
      <w:lvlJc w:val="left"/>
      <w:pPr>
        <w:ind w:left="15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3BF6ACF0">
      <w:start w:val="1"/>
      <w:numFmt w:val="lowerRoman"/>
      <w:lvlText w:val="%3"/>
      <w:lvlJc w:val="left"/>
      <w:pPr>
        <w:ind w:left="22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22789EF8">
      <w:start w:val="1"/>
      <w:numFmt w:val="decimal"/>
      <w:lvlText w:val="%4"/>
      <w:lvlJc w:val="left"/>
      <w:pPr>
        <w:ind w:left="29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274E5FE8">
      <w:start w:val="1"/>
      <w:numFmt w:val="lowerLetter"/>
      <w:lvlText w:val="%5"/>
      <w:lvlJc w:val="left"/>
      <w:pPr>
        <w:ind w:left="37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A1E2F29C">
      <w:start w:val="1"/>
      <w:numFmt w:val="lowerRoman"/>
      <w:lvlText w:val="%6"/>
      <w:lvlJc w:val="left"/>
      <w:pPr>
        <w:ind w:left="44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D2F804A8">
      <w:start w:val="1"/>
      <w:numFmt w:val="decimal"/>
      <w:lvlText w:val="%7"/>
      <w:lvlJc w:val="left"/>
      <w:pPr>
        <w:ind w:left="51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0792ECD0">
      <w:start w:val="1"/>
      <w:numFmt w:val="lowerLetter"/>
      <w:lvlText w:val="%8"/>
      <w:lvlJc w:val="left"/>
      <w:pPr>
        <w:ind w:left="58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74E4DF3C">
      <w:start w:val="1"/>
      <w:numFmt w:val="lowerRoman"/>
      <w:lvlText w:val="%9"/>
      <w:lvlJc w:val="left"/>
      <w:pPr>
        <w:ind w:left="65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4DC7E35"/>
    <w:multiLevelType w:val="hybridMultilevel"/>
    <w:tmpl w:val="06600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D323C6"/>
    <w:multiLevelType w:val="hybridMultilevel"/>
    <w:tmpl w:val="4C98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1"/>
  </w:num>
  <w:num w:numId="4">
    <w:abstractNumId w:val="10"/>
  </w:num>
  <w:num w:numId="5">
    <w:abstractNumId w:val="8"/>
  </w:num>
  <w:num w:numId="6">
    <w:abstractNumId w:val="13"/>
  </w:num>
  <w:num w:numId="7">
    <w:abstractNumId w:val="3"/>
  </w:num>
  <w:num w:numId="8">
    <w:abstractNumId w:val="6"/>
  </w:num>
  <w:num w:numId="9">
    <w:abstractNumId w:val="7"/>
  </w:num>
  <w:num w:numId="10">
    <w:abstractNumId w:val="0"/>
  </w:num>
  <w:num w:numId="11">
    <w:abstractNumId w:val="1"/>
  </w:num>
  <w:num w:numId="12">
    <w:abstractNumId w:val="12"/>
  </w:num>
  <w:num w:numId="13">
    <w:abstractNumId w:val="14"/>
  </w:num>
  <w:num w:numId="14">
    <w:abstractNumId w:val="9"/>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veen Irappa Puttappanavar">
    <w15:presenceInfo w15:providerId="AD" w15:userId="S::35180@ITCINFOTECH.COM::def85532-626e-49fc-9a8c-37960f8a2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A3"/>
    <w:rsid w:val="000114BF"/>
    <w:rsid w:val="000571F6"/>
    <w:rsid w:val="000A3783"/>
    <w:rsid w:val="001925E8"/>
    <w:rsid w:val="001F33FE"/>
    <w:rsid w:val="00295EA9"/>
    <w:rsid w:val="002E237C"/>
    <w:rsid w:val="002F3122"/>
    <w:rsid w:val="00307BB8"/>
    <w:rsid w:val="003B370E"/>
    <w:rsid w:val="003C6D8E"/>
    <w:rsid w:val="00486EDA"/>
    <w:rsid w:val="004B1FDE"/>
    <w:rsid w:val="004B5E7E"/>
    <w:rsid w:val="004D639E"/>
    <w:rsid w:val="00512E85"/>
    <w:rsid w:val="00527012"/>
    <w:rsid w:val="006A74A8"/>
    <w:rsid w:val="006D6967"/>
    <w:rsid w:val="006F0D87"/>
    <w:rsid w:val="00715613"/>
    <w:rsid w:val="007555CD"/>
    <w:rsid w:val="00766A77"/>
    <w:rsid w:val="00770B43"/>
    <w:rsid w:val="00905732"/>
    <w:rsid w:val="00967041"/>
    <w:rsid w:val="009F33C2"/>
    <w:rsid w:val="00A47C17"/>
    <w:rsid w:val="00A7558F"/>
    <w:rsid w:val="00AD2020"/>
    <w:rsid w:val="00B02387"/>
    <w:rsid w:val="00B44B7B"/>
    <w:rsid w:val="00B474FD"/>
    <w:rsid w:val="00B50176"/>
    <w:rsid w:val="00B557C3"/>
    <w:rsid w:val="00BB48ED"/>
    <w:rsid w:val="00BB7B6F"/>
    <w:rsid w:val="00BD3CA8"/>
    <w:rsid w:val="00C842F8"/>
    <w:rsid w:val="00D01FCC"/>
    <w:rsid w:val="00D027AE"/>
    <w:rsid w:val="00DA47AB"/>
    <w:rsid w:val="00E04EC7"/>
    <w:rsid w:val="00E07900"/>
    <w:rsid w:val="00E33DE4"/>
    <w:rsid w:val="00E369EE"/>
    <w:rsid w:val="00E539C7"/>
    <w:rsid w:val="00E95C43"/>
    <w:rsid w:val="00EA02A3"/>
    <w:rsid w:val="00ED73B4"/>
    <w:rsid w:val="00EE49E5"/>
    <w:rsid w:val="00F41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141EF"/>
  <w15:chartTrackingRefBased/>
  <w15:docId w15:val="{0737ED12-06AA-4A70-97AE-14D70B706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732"/>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EA02A3"/>
    <w:pPr>
      <w:keepNext/>
      <w:framePr w:hSpace="180" w:wrap="notBeside" w:vAnchor="page" w:hAnchor="page" w:x="1318" w:y="2669"/>
      <w:spacing w:after="0" w:line="240" w:lineRule="auto"/>
      <w:outlineLvl w:val="0"/>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02A3"/>
    <w:rPr>
      <w:rFonts w:ascii="Times New Roman" w:eastAsia="Times New Roman" w:hAnsi="Times New Roman" w:cs="Times New Roman"/>
      <w:b/>
      <w:bCs/>
      <w:sz w:val="20"/>
      <w:szCs w:val="20"/>
    </w:rPr>
  </w:style>
  <w:style w:type="paragraph" w:styleId="ListParagraph">
    <w:name w:val="List Paragraph"/>
    <w:basedOn w:val="Normal"/>
    <w:uiPriority w:val="34"/>
    <w:qFormat/>
    <w:rsid w:val="00EA02A3"/>
    <w:pPr>
      <w:ind w:left="720"/>
      <w:contextualSpacing/>
    </w:pPr>
  </w:style>
  <w:style w:type="paragraph" w:styleId="BodyText3">
    <w:name w:val="Body Text 3"/>
    <w:basedOn w:val="Normal"/>
    <w:link w:val="BodyText3Char"/>
    <w:rsid w:val="00EA02A3"/>
    <w:pPr>
      <w:suppressAutoHyphens/>
      <w:spacing w:after="0" w:line="360" w:lineRule="auto"/>
      <w:jc w:val="both"/>
      <w:textAlignment w:val="baseline"/>
    </w:pPr>
    <w:rPr>
      <w:rFonts w:ascii="Arial" w:eastAsia="Times New Roman" w:hAnsi="Arial"/>
      <w:kern w:val="1"/>
      <w:sz w:val="24"/>
      <w:szCs w:val="20"/>
      <w:lang w:val="x-none" w:eastAsia="hi-IN" w:bidi="hi-IN"/>
    </w:rPr>
  </w:style>
  <w:style w:type="character" w:customStyle="1" w:styleId="BodyText3Char">
    <w:name w:val="Body Text 3 Char"/>
    <w:basedOn w:val="DefaultParagraphFont"/>
    <w:link w:val="BodyText3"/>
    <w:rsid w:val="00EA02A3"/>
    <w:rPr>
      <w:rFonts w:ascii="Arial" w:eastAsia="Times New Roman" w:hAnsi="Arial" w:cs="Times New Roman"/>
      <w:kern w:val="1"/>
      <w:sz w:val="24"/>
      <w:szCs w:val="20"/>
      <w:lang w:val="x-none" w:eastAsia="hi-IN" w:bidi="hi-IN"/>
    </w:rPr>
  </w:style>
  <w:style w:type="table" w:customStyle="1" w:styleId="TableGrid">
    <w:name w:val="TableGrid"/>
    <w:rsid w:val="00F4185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BD9F8-C674-4593-8D8E-9DE8B2024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ITC Infotech India Limited</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Irappa Puttappanavar</dc:creator>
  <cp:keywords/>
  <dc:description/>
  <cp:lastModifiedBy>Naveen Irappa Puttappanavar</cp:lastModifiedBy>
  <cp:revision>69</cp:revision>
  <dcterms:created xsi:type="dcterms:W3CDTF">2019-12-10T05:50:00Z</dcterms:created>
  <dcterms:modified xsi:type="dcterms:W3CDTF">2019-12-20T14:34:00Z</dcterms:modified>
</cp:coreProperties>
</file>